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E15" w:rsidRDefault="00016E15" w:rsidP="008A1ABC">
      <w:bookmarkStart w:id="0" w:name="_GoBack"/>
      <w:bookmarkEnd w:id="0"/>
    </w:p>
    <w:p w:rsidR="006E761F" w:rsidRDefault="00E150DB" w:rsidP="008A1ABC">
      <w:r>
        <w:rPr>
          <w:noProof/>
          <w:lang w:eastAsia="en-GB"/>
        </w:rPr>
        <mc:AlternateContent>
          <mc:Choice Requires="wps">
            <w:drawing>
              <wp:anchor distT="0" distB="0" distL="114300" distR="114300" simplePos="0" relativeHeight="251652095" behindDoc="1" locked="0" layoutInCell="1" allowOverlap="1">
                <wp:simplePos x="0" y="0"/>
                <wp:positionH relativeFrom="column">
                  <wp:posOffset>-177165</wp:posOffset>
                </wp:positionH>
                <wp:positionV relativeFrom="paragraph">
                  <wp:posOffset>3810</wp:posOffset>
                </wp:positionV>
                <wp:extent cx="6485255" cy="1079999"/>
                <wp:effectExtent l="0" t="0" r="10795" b="25400"/>
                <wp:wrapNone/>
                <wp:docPr id="14" name="Text Box 1"/>
                <wp:cNvGraphicFramePr/>
                <a:graphic xmlns:a="http://schemas.openxmlformats.org/drawingml/2006/main">
                  <a:graphicData uri="http://schemas.microsoft.com/office/word/2010/wordprocessingShape">
                    <wps:wsp>
                      <wps:cNvSpPr txBox="1"/>
                      <wps:spPr>
                        <a:xfrm>
                          <a:off x="0" y="0"/>
                          <a:ext cx="6485255" cy="1079999"/>
                        </a:xfrm>
                        <a:prstGeom prst="rect">
                          <a:avLst/>
                        </a:prstGeom>
                        <a:solidFill>
                          <a:srgbClr val="1F497D">
                            <a:lumMod val="60000"/>
                            <a:lumOff val="40000"/>
                          </a:srgbClr>
                        </a:solidFill>
                        <a:ln w="6350">
                          <a:solidFill>
                            <a:srgbClr val="1F497D">
                              <a:lumMod val="60000"/>
                              <a:lumOff val="40000"/>
                            </a:srgbClr>
                          </a:solidFill>
                        </a:ln>
                        <a:effectLst/>
                      </wps:spPr>
                      <wps:txbx>
                        <w:txbxContent>
                          <w:p w:rsidR="000E30D9" w:rsidRDefault="000E30D9" w:rsidP="004901AE">
                            <w:pPr>
                              <w:pStyle w:val="NormalWeb"/>
                              <w:tabs>
                                <w:tab w:val="left" w:pos="720"/>
                                <w:tab w:val="left" w:pos="1440"/>
                                <w:tab w:val="left" w:pos="2160"/>
                                <w:tab w:val="left" w:pos="2880"/>
                                <w:tab w:val="left" w:pos="4680"/>
                                <w:tab w:val="left" w:pos="5400"/>
                                <w:tab w:val="right" w:pos="9000"/>
                              </w:tabs>
                              <w:spacing w:before="240" w:beforeAutospacing="0" w:after="120" w:afterAutospacing="0" w:line="240" w:lineRule="exact"/>
                              <w:jc w:val="center"/>
                            </w:pPr>
                            <w:r>
                              <w:rPr>
                                <w:rFonts w:ascii="Arial" w:eastAsia="Times New Roman" w:hAnsi="Arial"/>
                                <w:color w:val="FFFFFF"/>
                                <w:kern w:val="24"/>
                                <w:sz w:val="36"/>
                                <w:szCs w:val="36"/>
                              </w:rPr>
                              <w:t>Scotland’s Digital Future – Delivery of Public Services</w:t>
                            </w:r>
                          </w:p>
                          <w:p w:rsidR="000E30D9" w:rsidRDefault="000E30D9" w:rsidP="004901AE">
                            <w:pPr>
                              <w:pStyle w:val="NormalWeb"/>
                              <w:tabs>
                                <w:tab w:val="left" w:pos="720"/>
                                <w:tab w:val="left" w:pos="1440"/>
                                <w:tab w:val="left" w:pos="2160"/>
                                <w:tab w:val="left" w:pos="2880"/>
                                <w:tab w:val="left" w:pos="4680"/>
                                <w:tab w:val="left" w:pos="5400"/>
                                <w:tab w:val="right" w:pos="9000"/>
                              </w:tabs>
                              <w:spacing w:before="240" w:beforeAutospacing="0" w:after="120" w:afterAutospacing="0" w:line="240" w:lineRule="exact"/>
                              <w:jc w:val="center"/>
                            </w:pPr>
                            <w:r>
                              <w:rPr>
                                <w:rFonts w:ascii="Arial" w:eastAsia="Times New Roman" w:hAnsi="Arial"/>
                                <w:color w:val="FFFFFF"/>
                                <w:kern w:val="24"/>
                                <w:sz w:val="40"/>
                                <w:szCs w:val="40"/>
                              </w:rPr>
                              <w:t>ICT Assurance Framework</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3.95pt;margin-top:.3pt;width:510.65pt;height:85.05pt;z-index:-25166438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" fillcolor="#558ed5" strokecolor="#558ed5" strokeweight=".5pt">
                <v:textbox>
                  <w:txbxContent>
                    <w:p w:rsidR="000E30D9" w:rsidRDefault="000E30D9" w:rsidP="004901AE">
                      <w:pPr>
                        <w:pStyle w:val="NormalWeb"/>
                        <w:tabs>
                          <w:tab w:val="left" w:pos="720"/>
                          <w:tab w:val="left" w:pos="1440"/>
                          <w:tab w:val="left" w:pos="2160"/>
                          <w:tab w:val="left" w:pos="2880"/>
                          <w:tab w:val="left" w:pos="4680"/>
                          <w:tab w:val="left" w:pos="5400"/>
                          <w:tab w:val="right" w:pos="9000"/>
                        </w:tabs>
                        <w:spacing w:before="240" w:beforeAutospacing="0" w:after="120" w:afterAutospacing="0" w:line="240" w:lineRule="exact"/>
                        <w:jc w:val="center"/>
                      </w:pPr>
                      <w:r>
                        <w:rPr>
                          <w:rFonts w:ascii="Arial" w:eastAsia="Times New Roman" w:hAnsi="Arial"/>
                          <w:color w:val="FFFFFF"/>
                          <w:kern w:val="24"/>
                          <w:sz w:val="36"/>
                          <w:szCs w:val="36"/>
                        </w:rPr>
                        <w:t>Scotland’s Digital Future – Delivery of Public Services</w:t>
                      </w:r>
                    </w:p>
                    <w:p w:rsidR="000E30D9" w:rsidRDefault="000E30D9" w:rsidP="004901AE">
                      <w:pPr>
                        <w:pStyle w:val="NormalWeb"/>
                        <w:tabs>
                          <w:tab w:val="left" w:pos="720"/>
                          <w:tab w:val="left" w:pos="1440"/>
                          <w:tab w:val="left" w:pos="2160"/>
                          <w:tab w:val="left" w:pos="2880"/>
                          <w:tab w:val="left" w:pos="4680"/>
                          <w:tab w:val="left" w:pos="5400"/>
                          <w:tab w:val="right" w:pos="9000"/>
                        </w:tabs>
                        <w:spacing w:before="240" w:beforeAutospacing="0" w:after="120" w:afterAutospacing="0" w:line="240" w:lineRule="exact"/>
                        <w:jc w:val="center"/>
                      </w:pPr>
                      <w:proofErr w:type="spellStart"/>
                      <w:r>
                        <w:rPr>
                          <w:rFonts w:ascii="Arial" w:eastAsia="Times New Roman" w:hAnsi="Arial"/>
                          <w:color w:val="FFFFFF"/>
                          <w:kern w:val="24"/>
                          <w:sz w:val="40"/>
                          <w:szCs w:val="40"/>
                        </w:rPr>
                        <w:t>ICT</w:t>
                      </w:r>
                      <w:proofErr w:type="spellEnd"/>
                      <w:r>
                        <w:rPr>
                          <w:rFonts w:ascii="Arial" w:eastAsia="Times New Roman" w:hAnsi="Arial"/>
                          <w:color w:val="FFFFFF"/>
                          <w:kern w:val="24"/>
                          <w:sz w:val="40"/>
                          <w:szCs w:val="40"/>
                        </w:rPr>
                        <w:t xml:space="preserve"> Assurance Framework</w:t>
                      </w:r>
                    </w:p>
                  </w:txbxContent>
                </v:textbox>
              </v:shape>
            </w:pict>
          </mc:Fallback>
        </mc:AlternateContent>
      </w:r>
    </w:p>
    <w:p w:rsidR="008A1ABC" w:rsidRPr="008A1ABC" w:rsidRDefault="008A1ABC" w:rsidP="008A1ABC">
      <w:pPr>
        <w:rPr>
          <w:b/>
        </w:rPr>
      </w:pPr>
      <w:r>
        <w:tab/>
      </w:r>
      <w:r>
        <w:tab/>
      </w:r>
      <w:r>
        <w:tab/>
      </w:r>
      <w:r>
        <w:tab/>
      </w:r>
      <w:r>
        <w:tab/>
      </w:r>
    </w:p>
    <w:p w:rsidR="00E150DB" w:rsidRDefault="00E150DB" w:rsidP="00C24A95">
      <w:pPr>
        <w:pStyle w:val="Title"/>
        <w:rPr>
          <w:rFonts w:ascii="Impact" w:hAnsi="Impact"/>
          <w:sz w:val="52"/>
          <w:szCs w:val="52"/>
        </w:rPr>
      </w:pPr>
    </w:p>
    <w:p w:rsidR="00E150DB" w:rsidRDefault="00E150DB" w:rsidP="00C24A95">
      <w:pPr>
        <w:pStyle w:val="Title"/>
        <w:rPr>
          <w:rFonts w:ascii="Impact" w:hAnsi="Impact"/>
          <w:sz w:val="52"/>
          <w:szCs w:val="52"/>
        </w:rPr>
      </w:pPr>
    </w:p>
    <w:p w:rsidR="00C24A95" w:rsidRPr="00C24A95" w:rsidRDefault="00DE6782" w:rsidP="00E150DB">
      <w:pPr>
        <w:pStyle w:val="Title"/>
        <w:jc w:val="left"/>
        <w:rPr>
          <w:rFonts w:ascii="Impact" w:hAnsi="Impact"/>
          <w:sz w:val="52"/>
          <w:szCs w:val="52"/>
        </w:rPr>
      </w:pPr>
      <w:r>
        <w:rPr>
          <w:noProof/>
        </w:rPr>
        <w:drawing>
          <wp:inline distT="0" distB="0" distL="0" distR="0" wp14:anchorId="31A1CAAC" wp14:editId="26E8FA15">
            <wp:extent cx="2866416" cy="6201994"/>
            <wp:effectExtent l="889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0091" t="7767" r="27309" b="5915"/>
                    <a:stretch/>
                  </pic:blipFill>
                  <pic:spPr bwMode="auto">
                    <a:xfrm rot="16200000">
                      <a:off x="0" y="0"/>
                      <a:ext cx="2875312" cy="6221243"/>
                    </a:xfrm>
                    <a:prstGeom prst="rect">
                      <a:avLst/>
                    </a:prstGeom>
                    <a:ln>
                      <a:noFill/>
                    </a:ln>
                    <a:extLst>
                      <a:ext uri="{53640926-AAD7-44D8-BBD7-CCE9431645EC}">
                        <a14:shadowObscured xmlns:a14="http://schemas.microsoft.com/office/drawing/2010/main"/>
                      </a:ext>
                    </a:extLst>
                  </pic:spPr>
                </pic:pic>
              </a:graphicData>
            </a:graphic>
          </wp:inline>
        </w:drawing>
      </w:r>
      <w:r w:rsidR="00C24A95" w:rsidRPr="00C24A95">
        <w:rPr>
          <w:rFonts w:ascii="Impact" w:hAnsi="Impact"/>
          <w:noProof/>
          <w:sz w:val="52"/>
          <w:szCs w:val="52"/>
        </w:rPr>
        <w:drawing>
          <wp:anchor distT="0" distB="0" distL="114300" distR="114300" simplePos="0" relativeHeight="251655168" behindDoc="0" locked="0" layoutInCell="1" allowOverlap="0" wp14:anchorId="5E404CC6" wp14:editId="63CE2849">
            <wp:simplePos x="0" y="0"/>
            <wp:positionH relativeFrom="column">
              <wp:posOffset>4507865</wp:posOffset>
            </wp:positionH>
            <wp:positionV relativeFrom="page">
              <wp:posOffset>8582025</wp:posOffset>
            </wp:positionV>
            <wp:extent cx="1188085" cy="1276985"/>
            <wp:effectExtent l="0" t="0" r="0" b="0"/>
            <wp:wrapSquare wrapText="right"/>
            <wp:docPr id="2" name="Picture 2" descr="http://upload.wikimedia.org/wikipedia/commons/thumb/3/30/Scottish_Government_logo.svg/278px-Scottish_Governmen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0/Scottish_Government_logo.svg/278px-Scottish_Government_logo.svg.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085" cy="1276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4A95" w:rsidRPr="00C24A95">
        <w:rPr>
          <w:rFonts w:ascii="Impact" w:hAnsi="Impact"/>
          <w:sz w:val="52"/>
          <w:szCs w:val="52"/>
        </w:rPr>
        <w:br w:type="page"/>
      </w:r>
    </w:p>
    <w:p w:rsidR="00BE47E5" w:rsidRDefault="00BE47E5" w:rsidP="00B37DDE">
      <w:pPr>
        <w:pStyle w:val="Title"/>
      </w:pPr>
      <w:r w:rsidRPr="00BE47E5">
        <w:lastRenderedPageBreak/>
        <w:t xml:space="preserve">Central Government </w:t>
      </w:r>
      <w:r w:rsidR="007B4C61">
        <w:t xml:space="preserve">ICT </w:t>
      </w:r>
      <w:r w:rsidR="004605B5">
        <w:t>Assurance Framework</w:t>
      </w:r>
    </w:p>
    <w:p w:rsidR="00272F05" w:rsidRDefault="00272F05" w:rsidP="00B37DDE">
      <w:pPr>
        <w:pStyle w:val="Title"/>
      </w:pPr>
      <w:r>
        <w:t xml:space="preserve">Version 2 </w:t>
      </w:r>
    </w:p>
    <w:p w:rsidR="00CE03AE" w:rsidRPr="00BE47E5" w:rsidRDefault="00CE03AE" w:rsidP="00B37DDE">
      <w:pPr>
        <w:pStyle w:val="Title"/>
      </w:pPr>
    </w:p>
    <w:p w:rsidR="00CE03AE" w:rsidRDefault="00CE03AE">
      <w:pPr>
        <w:pStyle w:val="TOC1"/>
        <w:tabs>
          <w:tab w:val="right" w:leader="dot" w:pos="9628"/>
        </w:tabs>
        <w:rPr>
          <w:b/>
        </w:rPr>
      </w:pPr>
      <w:r>
        <w:rPr>
          <w:b/>
        </w:rPr>
        <w:t>Contents</w:t>
      </w:r>
    </w:p>
    <w:p w:rsidR="00F50E5E" w:rsidRDefault="007540E4">
      <w:pPr>
        <w:pStyle w:val="TOC1"/>
        <w:tabs>
          <w:tab w:val="right" w:leader="dot" w:pos="9628"/>
        </w:tabs>
        <w:rPr>
          <w:rFonts w:asciiTheme="minorHAnsi" w:eastAsiaTheme="minorEastAsia" w:hAnsiTheme="minorHAnsi" w:cstheme="minorBidi"/>
          <w:noProof/>
          <w:sz w:val="22"/>
          <w:szCs w:val="22"/>
          <w:lang w:eastAsia="en-GB"/>
        </w:rPr>
      </w:pPr>
      <w:r>
        <w:rPr>
          <w:b/>
        </w:rPr>
        <w:fldChar w:fldCharType="begin"/>
      </w:r>
      <w:r>
        <w:rPr>
          <w:b/>
        </w:rPr>
        <w:instrText xml:space="preserve"> TOC \o "1-3" \h \z \u </w:instrText>
      </w:r>
      <w:r>
        <w:rPr>
          <w:b/>
        </w:rPr>
        <w:fldChar w:fldCharType="separate"/>
      </w:r>
      <w:hyperlink w:anchor="_Toc415563778" w:history="1">
        <w:r w:rsidR="00F50E5E" w:rsidRPr="00E935D1">
          <w:rPr>
            <w:rStyle w:val="Hyperlink"/>
            <w:i/>
            <w:noProof/>
          </w:rPr>
          <w:t>Introduction</w:t>
        </w:r>
        <w:r w:rsidR="00F50E5E">
          <w:rPr>
            <w:noProof/>
            <w:webHidden/>
          </w:rPr>
          <w:tab/>
        </w:r>
        <w:r w:rsidR="00F50E5E">
          <w:rPr>
            <w:noProof/>
            <w:webHidden/>
          </w:rPr>
          <w:fldChar w:fldCharType="begin"/>
        </w:r>
        <w:r w:rsidR="00F50E5E">
          <w:rPr>
            <w:noProof/>
            <w:webHidden/>
          </w:rPr>
          <w:instrText xml:space="preserve"> PAGEREF _Toc415563778 \h </w:instrText>
        </w:r>
        <w:r w:rsidR="00F50E5E">
          <w:rPr>
            <w:noProof/>
            <w:webHidden/>
          </w:rPr>
        </w:r>
        <w:r w:rsidR="00F50E5E">
          <w:rPr>
            <w:noProof/>
            <w:webHidden/>
          </w:rPr>
          <w:fldChar w:fldCharType="separate"/>
        </w:r>
        <w:r w:rsidR="00F50E5E">
          <w:rPr>
            <w:noProof/>
            <w:webHidden/>
          </w:rPr>
          <w:t>3</w:t>
        </w:r>
        <w:r w:rsidR="00F50E5E">
          <w:rPr>
            <w:noProof/>
            <w:webHidden/>
          </w:rPr>
          <w:fldChar w:fldCharType="end"/>
        </w:r>
      </w:hyperlink>
    </w:p>
    <w:p w:rsidR="00F50E5E" w:rsidRDefault="00411119">
      <w:pPr>
        <w:pStyle w:val="TOC1"/>
        <w:tabs>
          <w:tab w:val="right" w:leader="dot" w:pos="9628"/>
        </w:tabs>
        <w:rPr>
          <w:rFonts w:asciiTheme="minorHAnsi" w:eastAsiaTheme="minorEastAsia" w:hAnsiTheme="minorHAnsi" w:cstheme="minorBidi"/>
          <w:noProof/>
          <w:sz w:val="22"/>
          <w:szCs w:val="22"/>
          <w:lang w:eastAsia="en-GB"/>
        </w:rPr>
      </w:pPr>
      <w:hyperlink w:anchor="_Toc415563779" w:history="1">
        <w:r w:rsidR="00F50E5E" w:rsidRPr="00E935D1">
          <w:rPr>
            <w:rStyle w:val="Hyperlink"/>
            <w:i/>
            <w:noProof/>
          </w:rPr>
          <w:t>Purpose and scope</w:t>
        </w:r>
        <w:r w:rsidR="00F50E5E">
          <w:rPr>
            <w:noProof/>
            <w:webHidden/>
          </w:rPr>
          <w:tab/>
        </w:r>
        <w:r w:rsidR="00F50E5E">
          <w:rPr>
            <w:noProof/>
            <w:webHidden/>
          </w:rPr>
          <w:fldChar w:fldCharType="begin"/>
        </w:r>
        <w:r w:rsidR="00F50E5E">
          <w:rPr>
            <w:noProof/>
            <w:webHidden/>
          </w:rPr>
          <w:instrText xml:space="preserve"> PAGEREF _Toc415563779 \h </w:instrText>
        </w:r>
        <w:r w:rsidR="00F50E5E">
          <w:rPr>
            <w:noProof/>
            <w:webHidden/>
          </w:rPr>
        </w:r>
        <w:r w:rsidR="00F50E5E">
          <w:rPr>
            <w:noProof/>
            <w:webHidden/>
          </w:rPr>
          <w:fldChar w:fldCharType="separate"/>
        </w:r>
        <w:r w:rsidR="00F50E5E">
          <w:rPr>
            <w:noProof/>
            <w:webHidden/>
          </w:rPr>
          <w:t>3</w:t>
        </w:r>
        <w:r w:rsidR="00F50E5E">
          <w:rPr>
            <w:noProof/>
            <w:webHidden/>
          </w:rPr>
          <w:fldChar w:fldCharType="end"/>
        </w:r>
      </w:hyperlink>
    </w:p>
    <w:p w:rsidR="00F50E5E" w:rsidRDefault="00411119">
      <w:pPr>
        <w:pStyle w:val="TOC1"/>
        <w:tabs>
          <w:tab w:val="right" w:leader="dot" w:pos="9628"/>
        </w:tabs>
        <w:rPr>
          <w:rFonts w:asciiTheme="minorHAnsi" w:eastAsiaTheme="minorEastAsia" w:hAnsiTheme="minorHAnsi" w:cstheme="minorBidi"/>
          <w:noProof/>
          <w:sz w:val="22"/>
          <w:szCs w:val="22"/>
          <w:lang w:eastAsia="en-GB"/>
        </w:rPr>
      </w:pPr>
      <w:hyperlink w:anchor="_Toc415563780" w:history="1">
        <w:r w:rsidR="00F50E5E" w:rsidRPr="00E935D1">
          <w:rPr>
            <w:rStyle w:val="Hyperlink"/>
            <w:i/>
            <w:noProof/>
          </w:rPr>
          <w:t>The Assurance Framework</w:t>
        </w:r>
        <w:r w:rsidR="00F50E5E">
          <w:rPr>
            <w:noProof/>
            <w:webHidden/>
          </w:rPr>
          <w:tab/>
        </w:r>
        <w:r w:rsidR="00F50E5E">
          <w:rPr>
            <w:noProof/>
            <w:webHidden/>
          </w:rPr>
          <w:fldChar w:fldCharType="begin"/>
        </w:r>
        <w:r w:rsidR="00F50E5E">
          <w:rPr>
            <w:noProof/>
            <w:webHidden/>
          </w:rPr>
          <w:instrText xml:space="preserve"> PAGEREF _Toc415563780 \h </w:instrText>
        </w:r>
        <w:r w:rsidR="00F50E5E">
          <w:rPr>
            <w:noProof/>
            <w:webHidden/>
          </w:rPr>
        </w:r>
        <w:r w:rsidR="00F50E5E">
          <w:rPr>
            <w:noProof/>
            <w:webHidden/>
          </w:rPr>
          <w:fldChar w:fldCharType="separate"/>
        </w:r>
        <w:r w:rsidR="00F50E5E">
          <w:rPr>
            <w:noProof/>
            <w:webHidden/>
          </w:rPr>
          <w:t>3</w:t>
        </w:r>
        <w:r w:rsidR="00F50E5E">
          <w:rPr>
            <w:noProof/>
            <w:webHidden/>
          </w:rPr>
          <w:fldChar w:fldCharType="end"/>
        </w:r>
      </w:hyperlink>
    </w:p>
    <w:p w:rsidR="00F50E5E" w:rsidRDefault="00411119">
      <w:pPr>
        <w:pStyle w:val="TOC2"/>
        <w:tabs>
          <w:tab w:val="right" w:leader="dot" w:pos="9628"/>
        </w:tabs>
        <w:rPr>
          <w:rFonts w:asciiTheme="minorHAnsi" w:eastAsiaTheme="minorEastAsia" w:hAnsiTheme="minorHAnsi" w:cstheme="minorBidi"/>
          <w:noProof/>
          <w:sz w:val="22"/>
          <w:szCs w:val="22"/>
          <w:lang w:eastAsia="en-GB"/>
        </w:rPr>
      </w:pPr>
      <w:hyperlink w:anchor="_Toc415563781" w:history="1">
        <w:r w:rsidR="00F50E5E" w:rsidRPr="00E935D1">
          <w:rPr>
            <w:rStyle w:val="Hyperlink"/>
            <w:noProof/>
          </w:rPr>
          <w:t>Definitions</w:t>
        </w:r>
        <w:r w:rsidR="00F50E5E">
          <w:rPr>
            <w:noProof/>
            <w:webHidden/>
          </w:rPr>
          <w:tab/>
        </w:r>
        <w:r w:rsidR="00F50E5E">
          <w:rPr>
            <w:noProof/>
            <w:webHidden/>
          </w:rPr>
          <w:fldChar w:fldCharType="begin"/>
        </w:r>
        <w:r w:rsidR="00F50E5E">
          <w:rPr>
            <w:noProof/>
            <w:webHidden/>
          </w:rPr>
          <w:instrText xml:space="preserve"> PAGEREF _Toc415563781 \h </w:instrText>
        </w:r>
        <w:r w:rsidR="00F50E5E">
          <w:rPr>
            <w:noProof/>
            <w:webHidden/>
          </w:rPr>
        </w:r>
        <w:r w:rsidR="00F50E5E">
          <w:rPr>
            <w:noProof/>
            <w:webHidden/>
          </w:rPr>
          <w:fldChar w:fldCharType="separate"/>
        </w:r>
        <w:r w:rsidR="00F50E5E">
          <w:rPr>
            <w:noProof/>
            <w:webHidden/>
          </w:rPr>
          <w:t>3</w:t>
        </w:r>
        <w:r w:rsidR="00F50E5E">
          <w:rPr>
            <w:noProof/>
            <w:webHidden/>
          </w:rPr>
          <w:fldChar w:fldCharType="end"/>
        </w:r>
      </w:hyperlink>
    </w:p>
    <w:p w:rsidR="00F50E5E" w:rsidRDefault="00411119">
      <w:pPr>
        <w:pStyle w:val="TOC2"/>
        <w:tabs>
          <w:tab w:val="right" w:leader="dot" w:pos="9628"/>
        </w:tabs>
        <w:rPr>
          <w:rFonts w:asciiTheme="minorHAnsi" w:eastAsiaTheme="minorEastAsia" w:hAnsiTheme="minorHAnsi" w:cstheme="minorBidi"/>
          <w:noProof/>
          <w:sz w:val="22"/>
          <w:szCs w:val="22"/>
          <w:lang w:eastAsia="en-GB"/>
        </w:rPr>
      </w:pPr>
      <w:hyperlink w:anchor="_Toc415563782" w:history="1">
        <w:r w:rsidR="00F50E5E" w:rsidRPr="00E935D1">
          <w:rPr>
            <w:rStyle w:val="Hyperlink"/>
            <w:noProof/>
          </w:rPr>
          <w:t>Assurance</w:t>
        </w:r>
        <w:r w:rsidR="00F50E5E">
          <w:rPr>
            <w:noProof/>
            <w:webHidden/>
          </w:rPr>
          <w:tab/>
        </w:r>
        <w:r w:rsidR="00F50E5E">
          <w:rPr>
            <w:noProof/>
            <w:webHidden/>
          </w:rPr>
          <w:fldChar w:fldCharType="begin"/>
        </w:r>
        <w:r w:rsidR="00F50E5E">
          <w:rPr>
            <w:noProof/>
            <w:webHidden/>
          </w:rPr>
          <w:instrText xml:space="preserve"> PAGEREF _Toc415563782 \h </w:instrText>
        </w:r>
        <w:r w:rsidR="00F50E5E">
          <w:rPr>
            <w:noProof/>
            <w:webHidden/>
          </w:rPr>
        </w:r>
        <w:r w:rsidR="00F50E5E">
          <w:rPr>
            <w:noProof/>
            <w:webHidden/>
          </w:rPr>
          <w:fldChar w:fldCharType="separate"/>
        </w:r>
        <w:r w:rsidR="00F50E5E">
          <w:rPr>
            <w:noProof/>
            <w:webHidden/>
          </w:rPr>
          <w:t>4</w:t>
        </w:r>
        <w:r w:rsidR="00F50E5E">
          <w:rPr>
            <w:noProof/>
            <w:webHidden/>
          </w:rPr>
          <w:fldChar w:fldCharType="end"/>
        </w:r>
      </w:hyperlink>
    </w:p>
    <w:p w:rsidR="00F50E5E" w:rsidRDefault="00411119">
      <w:pPr>
        <w:pStyle w:val="TOC2"/>
        <w:tabs>
          <w:tab w:val="right" w:leader="dot" w:pos="9628"/>
        </w:tabs>
        <w:rPr>
          <w:rFonts w:asciiTheme="minorHAnsi" w:eastAsiaTheme="minorEastAsia" w:hAnsiTheme="minorHAnsi" w:cstheme="minorBidi"/>
          <w:noProof/>
          <w:sz w:val="22"/>
          <w:szCs w:val="22"/>
          <w:lang w:eastAsia="en-GB"/>
        </w:rPr>
      </w:pPr>
      <w:hyperlink w:anchor="_Toc415563783" w:history="1">
        <w:r w:rsidR="00F50E5E" w:rsidRPr="00E935D1">
          <w:rPr>
            <w:rStyle w:val="Hyperlink"/>
            <w:noProof/>
          </w:rPr>
          <w:t>Support</w:t>
        </w:r>
        <w:r w:rsidR="00F50E5E">
          <w:rPr>
            <w:noProof/>
            <w:webHidden/>
          </w:rPr>
          <w:tab/>
        </w:r>
        <w:r w:rsidR="00F50E5E">
          <w:rPr>
            <w:noProof/>
            <w:webHidden/>
          </w:rPr>
          <w:fldChar w:fldCharType="begin"/>
        </w:r>
        <w:r w:rsidR="00F50E5E">
          <w:rPr>
            <w:noProof/>
            <w:webHidden/>
          </w:rPr>
          <w:instrText xml:space="preserve"> PAGEREF _Toc415563783 \h </w:instrText>
        </w:r>
        <w:r w:rsidR="00F50E5E">
          <w:rPr>
            <w:noProof/>
            <w:webHidden/>
          </w:rPr>
        </w:r>
        <w:r w:rsidR="00F50E5E">
          <w:rPr>
            <w:noProof/>
            <w:webHidden/>
          </w:rPr>
          <w:fldChar w:fldCharType="separate"/>
        </w:r>
        <w:r w:rsidR="00F50E5E">
          <w:rPr>
            <w:noProof/>
            <w:webHidden/>
          </w:rPr>
          <w:t>4</w:t>
        </w:r>
        <w:r w:rsidR="00F50E5E">
          <w:rPr>
            <w:noProof/>
            <w:webHidden/>
          </w:rPr>
          <w:fldChar w:fldCharType="end"/>
        </w:r>
      </w:hyperlink>
    </w:p>
    <w:p w:rsidR="00F50E5E" w:rsidRDefault="00411119">
      <w:pPr>
        <w:pStyle w:val="TOC2"/>
        <w:tabs>
          <w:tab w:val="right" w:leader="dot" w:pos="9628"/>
        </w:tabs>
        <w:rPr>
          <w:rFonts w:asciiTheme="minorHAnsi" w:eastAsiaTheme="minorEastAsia" w:hAnsiTheme="minorHAnsi" w:cstheme="minorBidi"/>
          <w:noProof/>
          <w:sz w:val="22"/>
          <w:szCs w:val="22"/>
          <w:lang w:eastAsia="en-GB"/>
        </w:rPr>
      </w:pPr>
      <w:hyperlink w:anchor="_Toc415563784" w:history="1">
        <w:r w:rsidR="00F50E5E" w:rsidRPr="00E935D1">
          <w:rPr>
            <w:rStyle w:val="Hyperlink"/>
            <w:noProof/>
          </w:rPr>
          <w:t>Strategic alignment</w:t>
        </w:r>
        <w:r w:rsidR="00F50E5E">
          <w:rPr>
            <w:noProof/>
            <w:webHidden/>
          </w:rPr>
          <w:tab/>
        </w:r>
        <w:r w:rsidR="00F50E5E">
          <w:rPr>
            <w:noProof/>
            <w:webHidden/>
          </w:rPr>
          <w:fldChar w:fldCharType="begin"/>
        </w:r>
        <w:r w:rsidR="00F50E5E">
          <w:rPr>
            <w:noProof/>
            <w:webHidden/>
          </w:rPr>
          <w:instrText xml:space="preserve"> PAGEREF _Toc415563784 \h </w:instrText>
        </w:r>
        <w:r w:rsidR="00F50E5E">
          <w:rPr>
            <w:noProof/>
            <w:webHidden/>
          </w:rPr>
        </w:r>
        <w:r w:rsidR="00F50E5E">
          <w:rPr>
            <w:noProof/>
            <w:webHidden/>
          </w:rPr>
          <w:fldChar w:fldCharType="separate"/>
        </w:r>
        <w:r w:rsidR="00F50E5E">
          <w:rPr>
            <w:noProof/>
            <w:webHidden/>
          </w:rPr>
          <w:t>4</w:t>
        </w:r>
        <w:r w:rsidR="00F50E5E">
          <w:rPr>
            <w:noProof/>
            <w:webHidden/>
          </w:rPr>
          <w:fldChar w:fldCharType="end"/>
        </w:r>
      </w:hyperlink>
    </w:p>
    <w:p w:rsidR="00F50E5E" w:rsidRDefault="00411119">
      <w:pPr>
        <w:pStyle w:val="TOC2"/>
        <w:tabs>
          <w:tab w:val="right" w:leader="dot" w:pos="9628"/>
        </w:tabs>
        <w:rPr>
          <w:rFonts w:asciiTheme="minorHAnsi" w:eastAsiaTheme="minorEastAsia" w:hAnsiTheme="minorHAnsi" w:cstheme="minorBidi"/>
          <w:noProof/>
          <w:sz w:val="22"/>
          <w:szCs w:val="22"/>
          <w:lang w:eastAsia="en-GB"/>
        </w:rPr>
      </w:pPr>
      <w:hyperlink w:anchor="_Toc415563785" w:history="1">
        <w:r w:rsidR="00F50E5E" w:rsidRPr="00E935D1">
          <w:rPr>
            <w:rStyle w:val="Hyperlink"/>
            <w:noProof/>
          </w:rPr>
          <w:t>Process Alignment</w:t>
        </w:r>
        <w:r w:rsidR="00F50E5E">
          <w:rPr>
            <w:noProof/>
            <w:webHidden/>
          </w:rPr>
          <w:tab/>
        </w:r>
        <w:r w:rsidR="00F50E5E">
          <w:rPr>
            <w:noProof/>
            <w:webHidden/>
          </w:rPr>
          <w:fldChar w:fldCharType="begin"/>
        </w:r>
        <w:r w:rsidR="00F50E5E">
          <w:rPr>
            <w:noProof/>
            <w:webHidden/>
          </w:rPr>
          <w:instrText xml:space="preserve"> PAGEREF _Toc415563785 \h </w:instrText>
        </w:r>
        <w:r w:rsidR="00F50E5E">
          <w:rPr>
            <w:noProof/>
            <w:webHidden/>
          </w:rPr>
        </w:r>
        <w:r w:rsidR="00F50E5E">
          <w:rPr>
            <w:noProof/>
            <w:webHidden/>
          </w:rPr>
          <w:fldChar w:fldCharType="separate"/>
        </w:r>
        <w:r w:rsidR="00F50E5E">
          <w:rPr>
            <w:noProof/>
            <w:webHidden/>
          </w:rPr>
          <w:t>4</w:t>
        </w:r>
        <w:r w:rsidR="00F50E5E">
          <w:rPr>
            <w:noProof/>
            <w:webHidden/>
          </w:rPr>
          <w:fldChar w:fldCharType="end"/>
        </w:r>
      </w:hyperlink>
    </w:p>
    <w:p w:rsidR="00F50E5E" w:rsidRDefault="00411119">
      <w:pPr>
        <w:pStyle w:val="TOC2"/>
        <w:tabs>
          <w:tab w:val="right" w:leader="dot" w:pos="9628"/>
        </w:tabs>
        <w:rPr>
          <w:rFonts w:asciiTheme="minorHAnsi" w:eastAsiaTheme="minorEastAsia" w:hAnsiTheme="minorHAnsi" w:cstheme="minorBidi"/>
          <w:noProof/>
          <w:sz w:val="22"/>
          <w:szCs w:val="22"/>
          <w:lang w:eastAsia="en-GB"/>
        </w:rPr>
      </w:pPr>
      <w:hyperlink w:anchor="_Toc415563786" w:history="1">
        <w:r w:rsidR="00F50E5E" w:rsidRPr="00E935D1">
          <w:rPr>
            <w:rStyle w:val="Hyperlink"/>
            <w:noProof/>
          </w:rPr>
          <w:t>Governance</w:t>
        </w:r>
        <w:r w:rsidR="00F50E5E">
          <w:rPr>
            <w:noProof/>
            <w:webHidden/>
          </w:rPr>
          <w:tab/>
        </w:r>
        <w:r w:rsidR="00F50E5E">
          <w:rPr>
            <w:noProof/>
            <w:webHidden/>
          </w:rPr>
          <w:fldChar w:fldCharType="begin"/>
        </w:r>
        <w:r w:rsidR="00F50E5E">
          <w:rPr>
            <w:noProof/>
            <w:webHidden/>
          </w:rPr>
          <w:instrText xml:space="preserve"> PAGEREF _Toc415563786 \h </w:instrText>
        </w:r>
        <w:r w:rsidR="00F50E5E">
          <w:rPr>
            <w:noProof/>
            <w:webHidden/>
          </w:rPr>
        </w:r>
        <w:r w:rsidR="00F50E5E">
          <w:rPr>
            <w:noProof/>
            <w:webHidden/>
          </w:rPr>
          <w:fldChar w:fldCharType="separate"/>
        </w:r>
        <w:r w:rsidR="00F50E5E">
          <w:rPr>
            <w:noProof/>
            <w:webHidden/>
          </w:rPr>
          <w:t>5</w:t>
        </w:r>
        <w:r w:rsidR="00F50E5E">
          <w:rPr>
            <w:noProof/>
            <w:webHidden/>
          </w:rPr>
          <w:fldChar w:fldCharType="end"/>
        </w:r>
      </w:hyperlink>
    </w:p>
    <w:p w:rsidR="00F50E5E" w:rsidRDefault="00411119">
      <w:pPr>
        <w:pStyle w:val="TOC2"/>
        <w:tabs>
          <w:tab w:val="right" w:leader="dot" w:pos="9628"/>
        </w:tabs>
        <w:rPr>
          <w:rFonts w:asciiTheme="minorHAnsi" w:eastAsiaTheme="minorEastAsia" w:hAnsiTheme="minorHAnsi" w:cstheme="minorBidi"/>
          <w:noProof/>
          <w:sz w:val="22"/>
          <w:szCs w:val="22"/>
          <w:lang w:eastAsia="en-GB"/>
        </w:rPr>
      </w:pPr>
      <w:hyperlink w:anchor="_Toc415563787" w:history="1">
        <w:r w:rsidR="00F50E5E" w:rsidRPr="00E935D1">
          <w:rPr>
            <w:rStyle w:val="Hyperlink"/>
            <w:noProof/>
          </w:rPr>
          <w:t>Contacts</w:t>
        </w:r>
        <w:r w:rsidR="00F50E5E">
          <w:rPr>
            <w:noProof/>
            <w:webHidden/>
          </w:rPr>
          <w:tab/>
        </w:r>
        <w:r w:rsidR="00F50E5E">
          <w:rPr>
            <w:noProof/>
            <w:webHidden/>
          </w:rPr>
          <w:fldChar w:fldCharType="begin"/>
        </w:r>
        <w:r w:rsidR="00F50E5E">
          <w:rPr>
            <w:noProof/>
            <w:webHidden/>
          </w:rPr>
          <w:instrText xml:space="preserve"> PAGEREF _Toc415563787 \h </w:instrText>
        </w:r>
        <w:r w:rsidR="00F50E5E">
          <w:rPr>
            <w:noProof/>
            <w:webHidden/>
          </w:rPr>
        </w:r>
        <w:r w:rsidR="00F50E5E">
          <w:rPr>
            <w:noProof/>
            <w:webHidden/>
          </w:rPr>
          <w:fldChar w:fldCharType="separate"/>
        </w:r>
        <w:r w:rsidR="00F50E5E">
          <w:rPr>
            <w:noProof/>
            <w:webHidden/>
          </w:rPr>
          <w:t>5</w:t>
        </w:r>
        <w:r w:rsidR="00F50E5E">
          <w:rPr>
            <w:noProof/>
            <w:webHidden/>
          </w:rPr>
          <w:fldChar w:fldCharType="end"/>
        </w:r>
      </w:hyperlink>
    </w:p>
    <w:p w:rsidR="00F50E5E" w:rsidRDefault="00411119">
      <w:pPr>
        <w:pStyle w:val="TOC1"/>
        <w:tabs>
          <w:tab w:val="right" w:leader="dot" w:pos="9628"/>
        </w:tabs>
        <w:rPr>
          <w:rFonts w:asciiTheme="minorHAnsi" w:eastAsiaTheme="minorEastAsia" w:hAnsiTheme="minorHAnsi" w:cstheme="minorBidi"/>
          <w:noProof/>
          <w:sz w:val="22"/>
          <w:szCs w:val="22"/>
          <w:lang w:eastAsia="en-GB"/>
        </w:rPr>
      </w:pPr>
      <w:hyperlink w:anchor="_Toc415563788" w:history="1">
        <w:r w:rsidR="00F50E5E" w:rsidRPr="00E935D1">
          <w:rPr>
            <w:rStyle w:val="Hyperlink"/>
            <w:i/>
            <w:noProof/>
          </w:rPr>
          <w:t>Process</w:t>
        </w:r>
        <w:r w:rsidR="00F50E5E">
          <w:rPr>
            <w:noProof/>
            <w:webHidden/>
          </w:rPr>
          <w:tab/>
        </w:r>
        <w:r w:rsidR="00F50E5E">
          <w:rPr>
            <w:noProof/>
            <w:webHidden/>
          </w:rPr>
          <w:fldChar w:fldCharType="begin"/>
        </w:r>
        <w:r w:rsidR="00F50E5E">
          <w:rPr>
            <w:noProof/>
            <w:webHidden/>
          </w:rPr>
          <w:instrText xml:space="preserve"> PAGEREF _Toc415563788 \h </w:instrText>
        </w:r>
        <w:r w:rsidR="00F50E5E">
          <w:rPr>
            <w:noProof/>
            <w:webHidden/>
          </w:rPr>
        </w:r>
        <w:r w:rsidR="00F50E5E">
          <w:rPr>
            <w:noProof/>
            <w:webHidden/>
          </w:rPr>
          <w:fldChar w:fldCharType="separate"/>
        </w:r>
        <w:r w:rsidR="00F50E5E">
          <w:rPr>
            <w:noProof/>
            <w:webHidden/>
          </w:rPr>
          <w:t>6</w:t>
        </w:r>
        <w:r w:rsidR="00F50E5E">
          <w:rPr>
            <w:noProof/>
            <w:webHidden/>
          </w:rPr>
          <w:fldChar w:fldCharType="end"/>
        </w:r>
      </w:hyperlink>
    </w:p>
    <w:p w:rsidR="00F50E5E" w:rsidRDefault="00411119">
      <w:pPr>
        <w:pStyle w:val="TOC2"/>
        <w:tabs>
          <w:tab w:val="right" w:leader="dot" w:pos="9628"/>
        </w:tabs>
        <w:rPr>
          <w:rFonts w:asciiTheme="minorHAnsi" w:eastAsiaTheme="minorEastAsia" w:hAnsiTheme="minorHAnsi" w:cstheme="minorBidi"/>
          <w:noProof/>
          <w:sz w:val="22"/>
          <w:szCs w:val="22"/>
          <w:lang w:eastAsia="en-GB"/>
        </w:rPr>
      </w:pPr>
      <w:hyperlink w:anchor="_Toc415563789" w:history="1">
        <w:r w:rsidR="00F50E5E" w:rsidRPr="00E935D1">
          <w:rPr>
            <w:rStyle w:val="Hyperlink"/>
            <w:noProof/>
          </w:rPr>
          <w:t>ICT Investment Outline Plans</w:t>
        </w:r>
        <w:r w:rsidR="00F50E5E">
          <w:rPr>
            <w:noProof/>
            <w:webHidden/>
          </w:rPr>
          <w:tab/>
        </w:r>
        <w:r w:rsidR="00F50E5E">
          <w:rPr>
            <w:noProof/>
            <w:webHidden/>
          </w:rPr>
          <w:fldChar w:fldCharType="begin"/>
        </w:r>
        <w:r w:rsidR="00F50E5E">
          <w:rPr>
            <w:noProof/>
            <w:webHidden/>
          </w:rPr>
          <w:instrText xml:space="preserve"> PAGEREF _Toc415563789 \h </w:instrText>
        </w:r>
        <w:r w:rsidR="00F50E5E">
          <w:rPr>
            <w:noProof/>
            <w:webHidden/>
          </w:rPr>
        </w:r>
        <w:r w:rsidR="00F50E5E">
          <w:rPr>
            <w:noProof/>
            <w:webHidden/>
          </w:rPr>
          <w:fldChar w:fldCharType="separate"/>
        </w:r>
        <w:r w:rsidR="00F50E5E">
          <w:rPr>
            <w:noProof/>
            <w:webHidden/>
          </w:rPr>
          <w:t>6</w:t>
        </w:r>
        <w:r w:rsidR="00F50E5E">
          <w:rPr>
            <w:noProof/>
            <w:webHidden/>
          </w:rPr>
          <w:fldChar w:fldCharType="end"/>
        </w:r>
      </w:hyperlink>
    </w:p>
    <w:p w:rsidR="00F50E5E" w:rsidRDefault="00411119">
      <w:pPr>
        <w:pStyle w:val="TOC2"/>
        <w:tabs>
          <w:tab w:val="right" w:leader="dot" w:pos="9628"/>
        </w:tabs>
        <w:rPr>
          <w:rFonts w:asciiTheme="minorHAnsi" w:eastAsiaTheme="minorEastAsia" w:hAnsiTheme="minorHAnsi" w:cstheme="minorBidi"/>
          <w:noProof/>
          <w:sz w:val="22"/>
          <w:szCs w:val="22"/>
          <w:lang w:eastAsia="en-GB"/>
        </w:rPr>
      </w:pPr>
      <w:hyperlink w:anchor="_Toc415563790" w:history="1">
        <w:r w:rsidR="00F50E5E" w:rsidRPr="00E935D1">
          <w:rPr>
            <w:rStyle w:val="Hyperlink"/>
            <w:noProof/>
          </w:rPr>
          <w:t>ICT Investment Plan Checklist</w:t>
        </w:r>
        <w:r w:rsidR="00F50E5E">
          <w:rPr>
            <w:noProof/>
            <w:webHidden/>
          </w:rPr>
          <w:tab/>
        </w:r>
        <w:r w:rsidR="00F50E5E">
          <w:rPr>
            <w:noProof/>
            <w:webHidden/>
          </w:rPr>
          <w:fldChar w:fldCharType="begin"/>
        </w:r>
        <w:r w:rsidR="00F50E5E">
          <w:rPr>
            <w:noProof/>
            <w:webHidden/>
          </w:rPr>
          <w:instrText xml:space="preserve"> PAGEREF _Toc415563790 \h </w:instrText>
        </w:r>
        <w:r w:rsidR="00F50E5E">
          <w:rPr>
            <w:noProof/>
            <w:webHidden/>
          </w:rPr>
        </w:r>
        <w:r w:rsidR="00F50E5E">
          <w:rPr>
            <w:noProof/>
            <w:webHidden/>
          </w:rPr>
          <w:fldChar w:fldCharType="separate"/>
        </w:r>
        <w:r w:rsidR="00F50E5E">
          <w:rPr>
            <w:noProof/>
            <w:webHidden/>
          </w:rPr>
          <w:t>7</w:t>
        </w:r>
        <w:r w:rsidR="00F50E5E">
          <w:rPr>
            <w:noProof/>
            <w:webHidden/>
          </w:rPr>
          <w:fldChar w:fldCharType="end"/>
        </w:r>
      </w:hyperlink>
    </w:p>
    <w:p w:rsidR="00F50E5E" w:rsidRDefault="00411119">
      <w:pPr>
        <w:pStyle w:val="TOC2"/>
        <w:tabs>
          <w:tab w:val="right" w:leader="dot" w:pos="9628"/>
        </w:tabs>
        <w:rPr>
          <w:rFonts w:asciiTheme="minorHAnsi" w:eastAsiaTheme="minorEastAsia" w:hAnsiTheme="minorHAnsi" w:cstheme="minorBidi"/>
          <w:noProof/>
          <w:sz w:val="22"/>
          <w:szCs w:val="22"/>
          <w:lang w:eastAsia="en-GB"/>
        </w:rPr>
      </w:pPr>
      <w:hyperlink w:anchor="_Toc415563791" w:history="1">
        <w:r w:rsidR="00F50E5E" w:rsidRPr="00E935D1">
          <w:rPr>
            <w:rStyle w:val="Hyperlink"/>
            <w:noProof/>
          </w:rPr>
          <w:t>Escalation Route</w:t>
        </w:r>
        <w:r w:rsidR="00F50E5E">
          <w:rPr>
            <w:noProof/>
            <w:webHidden/>
          </w:rPr>
          <w:tab/>
        </w:r>
        <w:r w:rsidR="00F50E5E">
          <w:rPr>
            <w:noProof/>
            <w:webHidden/>
          </w:rPr>
          <w:fldChar w:fldCharType="begin"/>
        </w:r>
        <w:r w:rsidR="00F50E5E">
          <w:rPr>
            <w:noProof/>
            <w:webHidden/>
          </w:rPr>
          <w:instrText xml:space="preserve"> PAGEREF _Toc415563791 \h </w:instrText>
        </w:r>
        <w:r w:rsidR="00F50E5E">
          <w:rPr>
            <w:noProof/>
            <w:webHidden/>
          </w:rPr>
        </w:r>
        <w:r w:rsidR="00F50E5E">
          <w:rPr>
            <w:noProof/>
            <w:webHidden/>
          </w:rPr>
          <w:fldChar w:fldCharType="separate"/>
        </w:r>
        <w:r w:rsidR="00F50E5E">
          <w:rPr>
            <w:noProof/>
            <w:webHidden/>
          </w:rPr>
          <w:t>7</w:t>
        </w:r>
        <w:r w:rsidR="00F50E5E">
          <w:rPr>
            <w:noProof/>
            <w:webHidden/>
          </w:rPr>
          <w:fldChar w:fldCharType="end"/>
        </w:r>
      </w:hyperlink>
    </w:p>
    <w:p w:rsidR="00F50E5E" w:rsidRDefault="00411119">
      <w:pPr>
        <w:pStyle w:val="TOC2"/>
        <w:tabs>
          <w:tab w:val="right" w:leader="dot" w:pos="9628"/>
        </w:tabs>
        <w:rPr>
          <w:rFonts w:asciiTheme="minorHAnsi" w:eastAsiaTheme="minorEastAsia" w:hAnsiTheme="minorHAnsi" w:cstheme="minorBidi"/>
          <w:noProof/>
          <w:sz w:val="22"/>
          <w:szCs w:val="22"/>
          <w:lang w:eastAsia="en-GB"/>
        </w:rPr>
      </w:pPr>
      <w:hyperlink w:anchor="_Toc415563792" w:history="1">
        <w:r w:rsidR="00F50E5E" w:rsidRPr="00E935D1">
          <w:rPr>
            <w:rStyle w:val="Hyperlink"/>
            <w:noProof/>
            <w:lang w:eastAsia="en-GB"/>
          </w:rPr>
          <w:t>Lessons learned</w:t>
        </w:r>
        <w:r w:rsidR="00F50E5E">
          <w:rPr>
            <w:noProof/>
            <w:webHidden/>
          </w:rPr>
          <w:tab/>
        </w:r>
        <w:r w:rsidR="00F50E5E">
          <w:rPr>
            <w:noProof/>
            <w:webHidden/>
          </w:rPr>
          <w:fldChar w:fldCharType="begin"/>
        </w:r>
        <w:r w:rsidR="00F50E5E">
          <w:rPr>
            <w:noProof/>
            <w:webHidden/>
          </w:rPr>
          <w:instrText xml:space="preserve"> PAGEREF _Toc415563792 \h </w:instrText>
        </w:r>
        <w:r w:rsidR="00F50E5E">
          <w:rPr>
            <w:noProof/>
            <w:webHidden/>
          </w:rPr>
        </w:r>
        <w:r w:rsidR="00F50E5E">
          <w:rPr>
            <w:noProof/>
            <w:webHidden/>
          </w:rPr>
          <w:fldChar w:fldCharType="separate"/>
        </w:r>
        <w:r w:rsidR="00F50E5E">
          <w:rPr>
            <w:noProof/>
            <w:webHidden/>
          </w:rPr>
          <w:t>7</w:t>
        </w:r>
        <w:r w:rsidR="00F50E5E">
          <w:rPr>
            <w:noProof/>
            <w:webHidden/>
          </w:rPr>
          <w:fldChar w:fldCharType="end"/>
        </w:r>
      </w:hyperlink>
    </w:p>
    <w:p w:rsidR="00F50E5E" w:rsidRDefault="00411119">
      <w:pPr>
        <w:pStyle w:val="TOC2"/>
        <w:tabs>
          <w:tab w:val="right" w:leader="dot" w:pos="9628"/>
        </w:tabs>
        <w:rPr>
          <w:rFonts w:asciiTheme="minorHAnsi" w:eastAsiaTheme="minorEastAsia" w:hAnsiTheme="minorHAnsi" w:cstheme="minorBidi"/>
          <w:noProof/>
          <w:sz w:val="22"/>
          <w:szCs w:val="22"/>
          <w:lang w:eastAsia="en-GB"/>
        </w:rPr>
      </w:pPr>
      <w:hyperlink w:anchor="_Toc415563793" w:history="1">
        <w:r w:rsidR="00F50E5E" w:rsidRPr="00E935D1">
          <w:rPr>
            <w:rStyle w:val="Hyperlink"/>
            <w:noProof/>
          </w:rPr>
          <w:t>Investment equal to and under £1m</w:t>
        </w:r>
        <w:r w:rsidR="00F50E5E">
          <w:rPr>
            <w:noProof/>
            <w:webHidden/>
          </w:rPr>
          <w:tab/>
        </w:r>
        <w:r w:rsidR="00F50E5E">
          <w:rPr>
            <w:noProof/>
            <w:webHidden/>
          </w:rPr>
          <w:fldChar w:fldCharType="begin"/>
        </w:r>
        <w:r w:rsidR="00F50E5E">
          <w:rPr>
            <w:noProof/>
            <w:webHidden/>
          </w:rPr>
          <w:instrText xml:space="preserve"> PAGEREF _Toc415563793 \h </w:instrText>
        </w:r>
        <w:r w:rsidR="00F50E5E">
          <w:rPr>
            <w:noProof/>
            <w:webHidden/>
          </w:rPr>
        </w:r>
        <w:r w:rsidR="00F50E5E">
          <w:rPr>
            <w:noProof/>
            <w:webHidden/>
          </w:rPr>
          <w:fldChar w:fldCharType="separate"/>
        </w:r>
        <w:r w:rsidR="00F50E5E">
          <w:rPr>
            <w:noProof/>
            <w:webHidden/>
          </w:rPr>
          <w:t>8</w:t>
        </w:r>
        <w:r w:rsidR="00F50E5E">
          <w:rPr>
            <w:noProof/>
            <w:webHidden/>
          </w:rPr>
          <w:fldChar w:fldCharType="end"/>
        </w:r>
      </w:hyperlink>
    </w:p>
    <w:p w:rsidR="00F50E5E" w:rsidRDefault="00411119">
      <w:pPr>
        <w:pStyle w:val="TOC2"/>
        <w:tabs>
          <w:tab w:val="right" w:leader="dot" w:pos="9628"/>
        </w:tabs>
        <w:rPr>
          <w:rFonts w:asciiTheme="minorHAnsi" w:eastAsiaTheme="minorEastAsia" w:hAnsiTheme="minorHAnsi" w:cstheme="minorBidi"/>
          <w:noProof/>
          <w:sz w:val="22"/>
          <w:szCs w:val="22"/>
          <w:lang w:eastAsia="en-GB"/>
        </w:rPr>
      </w:pPr>
      <w:hyperlink w:anchor="_Toc415563794" w:history="1">
        <w:r w:rsidR="00F50E5E" w:rsidRPr="00E935D1">
          <w:rPr>
            <w:rStyle w:val="Hyperlink"/>
            <w:noProof/>
          </w:rPr>
          <w:t>Investment over £1m but under £5m</w:t>
        </w:r>
        <w:r w:rsidR="00F50E5E">
          <w:rPr>
            <w:noProof/>
            <w:webHidden/>
          </w:rPr>
          <w:tab/>
        </w:r>
        <w:r w:rsidR="00F50E5E">
          <w:rPr>
            <w:noProof/>
            <w:webHidden/>
          </w:rPr>
          <w:fldChar w:fldCharType="begin"/>
        </w:r>
        <w:r w:rsidR="00F50E5E">
          <w:rPr>
            <w:noProof/>
            <w:webHidden/>
          </w:rPr>
          <w:instrText xml:space="preserve"> PAGEREF _Toc415563794 \h </w:instrText>
        </w:r>
        <w:r w:rsidR="00F50E5E">
          <w:rPr>
            <w:noProof/>
            <w:webHidden/>
          </w:rPr>
        </w:r>
        <w:r w:rsidR="00F50E5E">
          <w:rPr>
            <w:noProof/>
            <w:webHidden/>
          </w:rPr>
          <w:fldChar w:fldCharType="separate"/>
        </w:r>
        <w:r w:rsidR="00F50E5E">
          <w:rPr>
            <w:noProof/>
            <w:webHidden/>
          </w:rPr>
          <w:t>9</w:t>
        </w:r>
        <w:r w:rsidR="00F50E5E">
          <w:rPr>
            <w:noProof/>
            <w:webHidden/>
          </w:rPr>
          <w:fldChar w:fldCharType="end"/>
        </w:r>
      </w:hyperlink>
    </w:p>
    <w:p w:rsidR="00F50E5E" w:rsidRDefault="00411119">
      <w:pPr>
        <w:pStyle w:val="TOC2"/>
        <w:tabs>
          <w:tab w:val="right" w:leader="dot" w:pos="9628"/>
        </w:tabs>
        <w:rPr>
          <w:rFonts w:asciiTheme="minorHAnsi" w:eastAsiaTheme="minorEastAsia" w:hAnsiTheme="minorHAnsi" w:cstheme="minorBidi"/>
          <w:noProof/>
          <w:sz w:val="22"/>
          <w:szCs w:val="22"/>
          <w:lang w:eastAsia="en-GB"/>
        </w:rPr>
      </w:pPr>
      <w:hyperlink w:anchor="_Toc415563795" w:history="1">
        <w:r w:rsidR="00F50E5E" w:rsidRPr="00E935D1">
          <w:rPr>
            <w:rStyle w:val="Hyperlink"/>
            <w:noProof/>
          </w:rPr>
          <w:t>Investment equal to and over £5m</w:t>
        </w:r>
        <w:r w:rsidR="00F50E5E">
          <w:rPr>
            <w:noProof/>
            <w:webHidden/>
          </w:rPr>
          <w:tab/>
        </w:r>
        <w:r w:rsidR="00F50E5E">
          <w:rPr>
            <w:noProof/>
            <w:webHidden/>
          </w:rPr>
          <w:fldChar w:fldCharType="begin"/>
        </w:r>
        <w:r w:rsidR="00F50E5E">
          <w:rPr>
            <w:noProof/>
            <w:webHidden/>
          </w:rPr>
          <w:instrText xml:space="preserve"> PAGEREF _Toc415563795 \h </w:instrText>
        </w:r>
        <w:r w:rsidR="00F50E5E">
          <w:rPr>
            <w:noProof/>
            <w:webHidden/>
          </w:rPr>
        </w:r>
        <w:r w:rsidR="00F50E5E">
          <w:rPr>
            <w:noProof/>
            <w:webHidden/>
          </w:rPr>
          <w:fldChar w:fldCharType="separate"/>
        </w:r>
        <w:r w:rsidR="00F50E5E">
          <w:rPr>
            <w:noProof/>
            <w:webHidden/>
          </w:rPr>
          <w:t>10</w:t>
        </w:r>
        <w:r w:rsidR="00F50E5E">
          <w:rPr>
            <w:noProof/>
            <w:webHidden/>
          </w:rPr>
          <w:fldChar w:fldCharType="end"/>
        </w:r>
      </w:hyperlink>
    </w:p>
    <w:p w:rsidR="00F50E5E" w:rsidRDefault="00411119">
      <w:pPr>
        <w:pStyle w:val="TOC2"/>
        <w:tabs>
          <w:tab w:val="right" w:leader="dot" w:pos="9628"/>
        </w:tabs>
        <w:rPr>
          <w:rFonts w:asciiTheme="minorHAnsi" w:eastAsiaTheme="minorEastAsia" w:hAnsiTheme="minorHAnsi" w:cstheme="minorBidi"/>
          <w:noProof/>
          <w:sz w:val="22"/>
          <w:szCs w:val="22"/>
          <w:lang w:eastAsia="en-GB"/>
        </w:rPr>
      </w:pPr>
      <w:hyperlink w:anchor="_Toc415563796" w:history="1">
        <w:r w:rsidR="00F50E5E" w:rsidRPr="00E935D1">
          <w:rPr>
            <w:rStyle w:val="Hyperlink"/>
            <w:noProof/>
          </w:rPr>
          <w:t>ICT Assurance Framework Process Diagram</w:t>
        </w:r>
        <w:r w:rsidR="00F50E5E">
          <w:rPr>
            <w:noProof/>
            <w:webHidden/>
          </w:rPr>
          <w:tab/>
        </w:r>
        <w:r w:rsidR="00F50E5E">
          <w:rPr>
            <w:noProof/>
            <w:webHidden/>
          </w:rPr>
          <w:fldChar w:fldCharType="begin"/>
        </w:r>
        <w:r w:rsidR="00F50E5E">
          <w:rPr>
            <w:noProof/>
            <w:webHidden/>
          </w:rPr>
          <w:instrText xml:space="preserve"> PAGEREF _Toc415563796 \h </w:instrText>
        </w:r>
        <w:r w:rsidR="00F50E5E">
          <w:rPr>
            <w:noProof/>
            <w:webHidden/>
          </w:rPr>
        </w:r>
        <w:r w:rsidR="00F50E5E">
          <w:rPr>
            <w:noProof/>
            <w:webHidden/>
          </w:rPr>
          <w:fldChar w:fldCharType="separate"/>
        </w:r>
        <w:r w:rsidR="00F50E5E">
          <w:rPr>
            <w:noProof/>
            <w:webHidden/>
          </w:rPr>
          <w:t>11</w:t>
        </w:r>
        <w:r w:rsidR="00F50E5E">
          <w:rPr>
            <w:noProof/>
            <w:webHidden/>
          </w:rPr>
          <w:fldChar w:fldCharType="end"/>
        </w:r>
      </w:hyperlink>
    </w:p>
    <w:p w:rsidR="00F50E5E" w:rsidRDefault="00411119">
      <w:pPr>
        <w:pStyle w:val="TOC3"/>
        <w:tabs>
          <w:tab w:val="right" w:leader="dot" w:pos="9628"/>
        </w:tabs>
        <w:rPr>
          <w:rFonts w:asciiTheme="minorHAnsi" w:eastAsiaTheme="minorEastAsia" w:hAnsiTheme="minorHAnsi" w:cstheme="minorBidi"/>
          <w:noProof/>
          <w:sz w:val="22"/>
          <w:szCs w:val="22"/>
          <w:lang w:eastAsia="en-GB"/>
        </w:rPr>
      </w:pPr>
      <w:hyperlink w:anchor="_Toc415563797" w:history="1">
        <w:r w:rsidR="00F50E5E" w:rsidRPr="00E935D1">
          <w:rPr>
            <w:rStyle w:val="Hyperlink"/>
            <w:noProof/>
          </w:rPr>
          <w:t>Request, Submission and Initial Assessment Process Diagram</w:t>
        </w:r>
        <w:r w:rsidR="00F50E5E">
          <w:rPr>
            <w:noProof/>
            <w:webHidden/>
          </w:rPr>
          <w:tab/>
        </w:r>
        <w:r w:rsidR="00F50E5E">
          <w:rPr>
            <w:noProof/>
            <w:webHidden/>
          </w:rPr>
          <w:fldChar w:fldCharType="begin"/>
        </w:r>
        <w:r w:rsidR="00F50E5E">
          <w:rPr>
            <w:noProof/>
            <w:webHidden/>
          </w:rPr>
          <w:instrText xml:space="preserve"> PAGEREF _Toc415563797 \h </w:instrText>
        </w:r>
        <w:r w:rsidR="00F50E5E">
          <w:rPr>
            <w:noProof/>
            <w:webHidden/>
          </w:rPr>
        </w:r>
        <w:r w:rsidR="00F50E5E">
          <w:rPr>
            <w:noProof/>
            <w:webHidden/>
          </w:rPr>
          <w:fldChar w:fldCharType="separate"/>
        </w:r>
        <w:r w:rsidR="00F50E5E">
          <w:rPr>
            <w:noProof/>
            <w:webHidden/>
          </w:rPr>
          <w:t>11</w:t>
        </w:r>
        <w:r w:rsidR="00F50E5E">
          <w:rPr>
            <w:noProof/>
            <w:webHidden/>
          </w:rPr>
          <w:fldChar w:fldCharType="end"/>
        </w:r>
      </w:hyperlink>
    </w:p>
    <w:p w:rsidR="00F50E5E" w:rsidRDefault="00411119">
      <w:pPr>
        <w:pStyle w:val="TOC3"/>
        <w:tabs>
          <w:tab w:val="right" w:leader="dot" w:pos="9628"/>
        </w:tabs>
        <w:rPr>
          <w:rFonts w:asciiTheme="minorHAnsi" w:eastAsiaTheme="minorEastAsia" w:hAnsiTheme="minorHAnsi" w:cstheme="minorBidi"/>
          <w:noProof/>
          <w:sz w:val="22"/>
          <w:szCs w:val="22"/>
          <w:lang w:eastAsia="en-GB"/>
        </w:rPr>
      </w:pPr>
      <w:hyperlink w:anchor="_Toc415563798" w:history="1">
        <w:r w:rsidR="00F50E5E" w:rsidRPr="00E935D1">
          <w:rPr>
            <w:rStyle w:val="Hyperlink"/>
            <w:noProof/>
          </w:rPr>
          <w:t>Investment equal to or under £1m Process Diagram</w:t>
        </w:r>
        <w:r w:rsidR="00F50E5E">
          <w:rPr>
            <w:noProof/>
            <w:webHidden/>
          </w:rPr>
          <w:tab/>
        </w:r>
        <w:r w:rsidR="00F50E5E">
          <w:rPr>
            <w:noProof/>
            <w:webHidden/>
          </w:rPr>
          <w:fldChar w:fldCharType="begin"/>
        </w:r>
        <w:r w:rsidR="00F50E5E">
          <w:rPr>
            <w:noProof/>
            <w:webHidden/>
          </w:rPr>
          <w:instrText xml:space="preserve"> PAGEREF _Toc415563798 \h </w:instrText>
        </w:r>
        <w:r w:rsidR="00F50E5E">
          <w:rPr>
            <w:noProof/>
            <w:webHidden/>
          </w:rPr>
        </w:r>
        <w:r w:rsidR="00F50E5E">
          <w:rPr>
            <w:noProof/>
            <w:webHidden/>
          </w:rPr>
          <w:fldChar w:fldCharType="separate"/>
        </w:r>
        <w:r w:rsidR="00F50E5E">
          <w:rPr>
            <w:noProof/>
            <w:webHidden/>
          </w:rPr>
          <w:t>12</w:t>
        </w:r>
        <w:r w:rsidR="00F50E5E">
          <w:rPr>
            <w:noProof/>
            <w:webHidden/>
          </w:rPr>
          <w:fldChar w:fldCharType="end"/>
        </w:r>
      </w:hyperlink>
    </w:p>
    <w:p w:rsidR="00F50E5E" w:rsidRDefault="00411119">
      <w:pPr>
        <w:pStyle w:val="TOC3"/>
        <w:tabs>
          <w:tab w:val="right" w:leader="dot" w:pos="9628"/>
        </w:tabs>
        <w:rPr>
          <w:rFonts w:asciiTheme="minorHAnsi" w:eastAsiaTheme="minorEastAsia" w:hAnsiTheme="minorHAnsi" w:cstheme="minorBidi"/>
          <w:noProof/>
          <w:sz w:val="22"/>
          <w:szCs w:val="22"/>
          <w:lang w:eastAsia="en-GB"/>
        </w:rPr>
      </w:pPr>
      <w:hyperlink w:anchor="_Toc415563799" w:history="1">
        <w:r w:rsidR="00F50E5E" w:rsidRPr="00E935D1">
          <w:rPr>
            <w:rStyle w:val="Hyperlink"/>
            <w:noProof/>
          </w:rPr>
          <w:t>Investment over £1m but under £5m Process Diagram</w:t>
        </w:r>
        <w:r w:rsidR="00F50E5E">
          <w:rPr>
            <w:noProof/>
            <w:webHidden/>
          </w:rPr>
          <w:tab/>
        </w:r>
        <w:r w:rsidR="00F50E5E">
          <w:rPr>
            <w:noProof/>
            <w:webHidden/>
          </w:rPr>
          <w:fldChar w:fldCharType="begin"/>
        </w:r>
        <w:r w:rsidR="00F50E5E">
          <w:rPr>
            <w:noProof/>
            <w:webHidden/>
          </w:rPr>
          <w:instrText xml:space="preserve"> PAGEREF _Toc415563799 \h </w:instrText>
        </w:r>
        <w:r w:rsidR="00F50E5E">
          <w:rPr>
            <w:noProof/>
            <w:webHidden/>
          </w:rPr>
        </w:r>
        <w:r w:rsidR="00F50E5E">
          <w:rPr>
            <w:noProof/>
            <w:webHidden/>
          </w:rPr>
          <w:fldChar w:fldCharType="separate"/>
        </w:r>
        <w:r w:rsidR="00F50E5E">
          <w:rPr>
            <w:noProof/>
            <w:webHidden/>
          </w:rPr>
          <w:t>13</w:t>
        </w:r>
        <w:r w:rsidR="00F50E5E">
          <w:rPr>
            <w:noProof/>
            <w:webHidden/>
          </w:rPr>
          <w:fldChar w:fldCharType="end"/>
        </w:r>
      </w:hyperlink>
    </w:p>
    <w:p w:rsidR="00F50E5E" w:rsidRDefault="00411119">
      <w:pPr>
        <w:pStyle w:val="TOC3"/>
        <w:tabs>
          <w:tab w:val="right" w:leader="dot" w:pos="9628"/>
        </w:tabs>
        <w:rPr>
          <w:rFonts w:asciiTheme="minorHAnsi" w:eastAsiaTheme="minorEastAsia" w:hAnsiTheme="minorHAnsi" w:cstheme="minorBidi"/>
          <w:noProof/>
          <w:sz w:val="22"/>
          <w:szCs w:val="22"/>
          <w:lang w:eastAsia="en-GB"/>
        </w:rPr>
      </w:pPr>
      <w:hyperlink w:anchor="_Toc415563800" w:history="1">
        <w:r w:rsidR="00F50E5E" w:rsidRPr="00E935D1">
          <w:rPr>
            <w:rStyle w:val="Hyperlink"/>
            <w:noProof/>
          </w:rPr>
          <w:t>Investments equal to or over £5m Process Diagram</w:t>
        </w:r>
        <w:r w:rsidR="00F50E5E">
          <w:rPr>
            <w:noProof/>
            <w:webHidden/>
          </w:rPr>
          <w:tab/>
        </w:r>
        <w:r w:rsidR="00F50E5E">
          <w:rPr>
            <w:noProof/>
            <w:webHidden/>
          </w:rPr>
          <w:fldChar w:fldCharType="begin"/>
        </w:r>
        <w:r w:rsidR="00F50E5E">
          <w:rPr>
            <w:noProof/>
            <w:webHidden/>
          </w:rPr>
          <w:instrText xml:space="preserve"> PAGEREF _Toc415563800 \h </w:instrText>
        </w:r>
        <w:r w:rsidR="00F50E5E">
          <w:rPr>
            <w:noProof/>
            <w:webHidden/>
          </w:rPr>
        </w:r>
        <w:r w:rsidR="00F50E5E">
          <w:rPr>
            <w:noProof/>
            <w:webHidden/>
          </w:rPr>
          <w:fldChar w:fldCharType="separate"/>
        </w:r>
        <w:r w:rsidR="00F50E5E">
          <w:rPr>
            <w:noProof/>
            <w:webHidden/>
          </w:rPr>
          <w:t>14</w:t>
        </w:r>
        <w:r w:rsidR="00F50E5E">
          <w:rPr>
            <w:noProof/>
            <w:webHidden/>
          </w:rPr>
          <w:fldChar w:fldCharType="end"/>
        </w:r>
      </w:hyperlink>
    </w:p>
    <w:p w:rsidR="00F50E5E" w:rsidRDefault="00411119">
      <w:pPr>
        <w:pStyle w:val="TOC1"/>
        <w:tabs>
          <w:tab w:val="left" w:pos="3928"/>
          <w:tab w:val="right" w:leader="dot" w:pos="9628"/>
        </w:tabs>
        <w:rPr>
          <w:rFonts w:asciiTheme="minorHAnsi" w:eastAsiaTheme="minorEastAsia" w:hAnsiTheme="minorHAnsi" w:cstheme="minorBidi"/>
          <w:noProof/>
          <w:sz w:val="22"/>
          <w:szCs w:val="22"/>
          <w:lang w:eastAsia="en-GB"/>
        </w:rPr>
      </w:pPr>
      <w:hyperlink w:anchor="_Toc415563801" w:history="1">
        <w:r w:rsidR="00F50E5E" w:rsidRPr="00E935D1">
          <w:rPr>
            <w:rStyle w:val="Hyperlink"/>
            <w:noProof/>
          </w:rPr>
          <w:t>Central Government Organisations</w:t>
        </w:r>
        <w:r w:rsidR="00F50E5E">
          <w:rPr>
            <w:rFonts w:asciiTheme="minorHAnsi" w:eastAsiaTheme="minorEastAsia" w:hAnsiTheme="minorHAnsi" w:cstheme="minorBidi"/>
            <w:noProof/>
            <w:sz w:val="22"/>
            <w:szCs w:val="22"/>
            <w:lang w:eastAsia="en-GB"/>
          </w:rPr>
          <w:tab/>
        </w:r>
        <w:r w:rsidR="00F50E5E" w:rsidRPr="00E935D1">
          <w:rPr>
            <w:rStyle w:val="Hyperlink"/>
            <w:noProof/>
          </w:rPr>
          <w:t xml:space="preserve">  </w:t>
        </w:r>
        <w:r w:rsidR="00BB4189">
          <w:rPr>
            <w:rStyle w:val="Hyperlink"/>
            <w:noProof/>
          </w:rPr>
          <w:t xml:space="preserve">                 </w:t>
        </w:r>
        <w:r w:rsidR="00F50E5E" w:rsidRPr="00E935D1">
          <w:rPr>
            <w:rStyle w:val="Hyperlink"/>
            <w:noProof/>
          </w:rPr>
          <w:t xml:space="preserve">Annex </w:t>
        </w:r>
        <w:r w:rsidR="00BB4189">
          <w:rPr>
            <w:rStyle w:val="Hyperlink"/>
            <w:noProof/>
          </w:rPr>
          <w:t xml:space="preserve">A </w:t>
        </w:r>
        <w:r w:rsidR="00F50E5E">
          <w:rPr>
            <w:noProof/>
            <w:webHidden/>
          </w:rPr>
          <w:tab/>
        </w:r>
        <w:r w:rsidR="00F50E5E">
          <w:rPr>
            <w:noProof/>
            <w:webHidden/>
          </w:rPr>
          <w:fldChar w:fldCharType="begin"/>
        </w:r>
        <w:r w:rsidR="00F50E5E">
          <w:rPr>
            <w:noProof/>
            <w:webHidden/>
          </w:rPr>
          <w:instrText xml:space="preserve"> PAGEREF _Toc415563801 \h </w:instrText>
        </w:r>
        <w:r w:rsidR="00F50E5E">
          <w:rPr>
            <w:noProof/>
            <w:webHidden/>
          </w:rPr>
        </w:r>
        <w:r w:rsidR="00F50E5E">
          <w:rPr>
            <w:noProof/>
            <w:webHidden/>
          </w:rPr>
          <w:fldChar w:fldCharType="separate"/>
        </w:r>
        <w:r w:rsidR="00F50E5E">
          <w:rPr>
            <w:noProof/>
            <w:webHidden/>
          </w:rPr>
          <w:t>15</w:t>
        </w:r>
        <w:r w:rsidR="00F50E5E">
          <w:rPr>
            <w:noProof/>
            <w:webHidden/>
          </w:rPr>
          <w:fldChar w:fldCharType="end"/>
        </w:r>
      </w:hyperlink>
    </w:p>
    <w:p w:rsidR="00F50E5E" w:rsidRDefault="00411119">
      <w:pPr>
        <w:pStyle w:val="TOC1"/>
        <w:tabs>
          <w:tab w:val="left" w:pos="4622"/>
          <w:tab w:val="right" w:leader="dot" w:pos="9628"/>
        </w:tabs>
        <w:rPr>
          <w:rFonts w:asciiTheme="minorHAnsi" w:eastAsiaTheme="minorEastAsia" w:hAnsiTheme="minorHAnsi" w:cstheme="minorBidi"/>
          <w:noProof/>
          <w:sz w:val="22"/>
          <w:szCs w:val="22"/>
          <w:lang w:eastAsia="en-GB"/>
        </w:rPr>
      </w:pPr>
      <w:hyperlink w:anchor="_Toc415563802" w:history="1">
        <w:r w:rsidR="00F50E5E" w:rsidRPr="00E935D1">
          <w:rPr>
            <w:rStyle w:val="Hyperlink"/>
            <w:noProof/>
          </w:rPr>
          <w:t>ICT Investment Plans Checklist Template</w:t>
        </w:r>
        <w:r w:rsidR="00F50E5E">
          <w:rPr>
            <w:rFonts w:asciiTheme="minorHAnsi" w:eastAsiaTheme="minorEastAsia" w:hAnsiTheme="minorHAnsi" w:cstheme="minorBidi"/>
            <w:noProof/>
            <w:sz w:val="22"/>
            <w:szCs w:val="22"/>
            <w:lang w:eastAsia="en-GB"/>
          </w:rPr>
          <w:tab/>
        </w:r>
        <w:r w:rsidR="00BB4189">
          <w:rPr>
            <w:rStyle w:val="Hyperlink"/>
            <w:noProof/>
          </w:rPr>
          <w:t xml:space="preserve">        </w:t>
        </w:r>
        <w:r w:rsidR="00F50E5E" w:rsidRPr="00E935D1">
          <w:rPr>
            <w:rStyle w:val="Hyperlink"/>
            <w:noProof/>
          </w:rPr>
          <w:t>Annex B</w:t>
        </w:r>
        <w:r w:rsidR="00BB4189">
          <w:rPr>
            <w:rStyle w:val="Hyperlink"/>
            <w:noProof/>
          </w:rPr>
          <w:t xml:space="preserve"> </w:t>
        </w:r>
        <w:r w:rsidR="00F50E5E">
          <w:rPr>
            <w:noProof/>
            <w:webHidden/>
          </w:rPr>
          <w:tab/>
        </w:r>
        <w:r w:rsidR="00F50E5E">
          <w:rPr>
            <w:noProof/>
            <w:webHidden/>
          </w:rPr>
          <w:fldChar w:fldCharType="begin"/>
        </w:r>
        <w:r w:rsidR="00F50E5E">
          <w:rPr>
            <w:noProof/>
            <w:webHidden/>
          </w:rPr>
          <w:instrText xml:space="preserve"> PAGEREF _Toc415563802 \h </w:instrText>
        </w:r>
        <w:r w:rsidR="00F50E5E">
          <w:rPr>
            <w:noProof/>
            <w:webHidden/>
          </w:rPr>
        </w:r>
        <w:r w:rsidR="00F50E5E">
          <w:rPr>
            <w:noProof/>
            <w:webHidden/>
          </w:rPr>
          <w:fldChar w:fldCharType="separate"/>
        </w:r>
        <w:r w:rsidR="00F50E5E">
          <w:rPr>
            <w:noProof/>
            <w:webHidden/>
          </w:rPr>
          <w:t>17</w:t>
        </w:r>
        <w:r w:rsidR="00F50E5E">
          <w:rPr>
            <w:noProof/>
            <w:webHidden/>
          </w:rPr>
          <w:fldChar w:fldCharType="end"/>
        </w:r>
      </w:hyperlink>
    </w:p>
    <w:p w:rsidR="00F50E5E" w:rsidRDefault="00411119">
      <w:pPr>
        <w:pStyle w:val="TOC1"/>
        <w:tabs>
          <w:tab w:val="left" w:pos="4569"/>
          <w:tab w:val="right" w:leader="dot" w:pos="9628"/>
        </w:tabs>
        <w:rPr>
          <w:rFonts w:asciiTheme="minorHAnsi" w:eastAsiaTheme="minorEastAsia" w:hAnsiTheme="minorHAnsi" w:cstheme="minorBidi"/>
          <w:noProof/>
          <w:sz w:val="22"/>
          <w:szCs w:val="22"/>
          <w:lang w:eastAsia="en-GB"/>
        </w:rPr>
      </w:pPr>
      <w:hyperlink w:anchor="_Toc415563803" w:history="1">
        <w:r w:rsidR="00F50E5E" w:rsidRPr="00E935D1">
          <w:rPr>
            <w:rStyle w:val="Hyperlink"/>
            <w:noProof/>
          </w:rPr>
          <w:t>Approvals and Assurance Plan Template</w:t>
        </w:r>
        <w:r w:rsidR="00F50E5E">
          <w:rPr>
            <w:rFonts w:asciiTheme="minorHAnsi" w:eastAsiaTheme="minorEastAsia" w:hAnsiTheme="minorHAnsi" w:cstheme="minorBidi"/>
            <w:noProof/>
            <w:sz w:val="22"/>
            <w:szCs w:val="22"/>
            <w:lang w:eastAsia="en-GB"/>
          </w:rPr>
          <w:tab/>
        </w:r>
        <w:r w:rsidR="00F50E5E" w:rsidRPr="00E935D1">
          <w:rPr>
            <w:rStyle w:val="Hyperlink"/>
            <w:noProof/>
          </w:rPr>
          <w:t xml:space="preserve">       </w:t>
        </w:r>
        <w:r w:rsidR="00BB4189">
          <w:rPr>
            <w:rStyle w:val="Hyperlink"/>
            <w:noProof/>
          </w:rPr>
          <w:t xml:space="preserve">  </w:t>
        </w:r>
        <w:r w:rsidR="00F50E5E" w:rsidRPr="00E935D1">
          <w:rPr>
            <w:rStyle w:val="Hyperlink"/>
            <w:noProof/>
          </w:rPr>
          <w:t>Annex C</w:t>
        </w:r>
        <w:r w:rsidR="00F50E5E">
          <w:rPr>
            <w:noProof/>
            <w:webHidden/>
          </w:rPr>
          <w:tab/>
        </w:r>
        <w:r w:rsidR="00F50E5E">
          <w:rPr>
            <w:noProof/>
            <w:webHidden/>
          </w:rPr>
          <w:fldChar w:fldCharType="begin"/>
        </w:r>
        <w:r w:rsidR="00F50E5E">
          <w:rPr>
            <w:noProof/>
            <w:webHidden/>
          </w:rPr>
          <w:instrText xml:space="preserve"> PAGEREF _Toc415563803 \h </w:instrText>
        </w:r>
        <w:r w:rsidR="00F50E5E">
          <w:rPr>
            <w:noProof/>
            <w:webHidden/>
          </w:rPr>
        </w:r>
        <w:r w:rsidR="00F50E5E">
          <w:rPr>
            <w:noProof/>
            <w:webHidden/>
          </w:rPr>
          <w:fldChar w:fldCharType="separate"/>
        </w:r>
        <w:r w:rsidR="00F50E5E">
          <w:rPr>
            <w:noProof/>
            <w:webHidden/>
          </w:rPr>
          <w:t>22</w:t>
        </w:r>
        <w:r w:rsidR="00F50E5E">
          <w:rPr>
            <w:noProof/>
            <w:webHidden/>
          </w:rPr>
          <w:fldChar w:fldCharType="end"/>
        </w:r>
      </w:hyperlink>
    </w:p>
    <w:p w:rsidR="00F50E5E" w:rsidRDefault="00411119">
      <w:pPr>
        <w:pStyle w:val="TOC1"/>
        <w:tabs>
          <w:tab w:val="left" w:pos="4875"/>
          <w:tab w:val="right" w:leader="dot" w:pos="9628"/>
        </w:tabs>
        <w:rPr>
          <w:rFonts w:asciiTheme="minorHAnsi" w:eastAsiaTheme="minorEastAsia" w:hAnsiTheme="minorHAnsi" w:cstheme="minorBidi"/>
          <w:noProof/>
          <w:sz w:val="22"/>
          <w:szCs w:val="22"/>
          <w:lang w:eastAsia="en-GB"/>
        </w:rPr>
      </w:pPr>
      <w:hyperlink w:anchor="_Toc415563804" w:history="1">
        <w:r w:rsidR="00F50E5E" w:rsidRPr="00E935D1">
          <w:rPr>
            <w:rStyle w:val="Hyperlink"/>
            <w:noProof/>
          </w:rPr>
          <w:t xml:space="preserve">Risk Potential Assessment Form (Stage 1)  </w:t>
        </w:r>
        <w:r w:rsidR="00F50E5E">
          <w:rPr>
            <w:rFonts w:asciiTheme="minorHAnsi" w:eastAsiaTheme="minorEastAsia" w:hAnsiTheme="minorHAnsi" w:cstheme="minorBidi"/>
            <w:noProof/>
            <w:sz w:val="22"/>
            <w:szCs w:val="22"/>
            <w:lang w:eastAsia="en-GB"/>
          </w:rPr>
          <w:tab/>
        </w:r>
        <w:r w:rsidR="00F50E5E" w:rsidRPr="00E935D1">
          <w:rPr>
            <w:rStyle w:val="Hyperlink"/>
            <w:noProof/>
          </w:rPr>
          <w:t xml:space="preserve"> </w:t>
        </w:r>
        <w:r w:rsidR="00BB4189">
          <w:rPr>
            <w:rStyle w:val="Hyperlink"/>
            <w:noProof/>
          </w:rPr>
          <w:t xml:space="preserve">   </w:t>
        </w:r>
        <w:r w:rsidR="00F50E5E" w:rsidRPr="00E935D1">
          <w:rPr>
            <w:rStyle w:val="Hyperlink"/>
            <w:noProof/>
          </w:rPr>
          <w:t>Annex D</w:t>
        </w:r>
        <w:r w:rsidR="00F50E5E">
          <w:rPr>
            <w:noProof/>
            <w:webHidden/>
          </w:rPr>
          <w:tab/>
        </w:r>
        <w:r w:rsidR="00F50E5E">
          <w:rPr>
            <w:noProof/>
            <w:webHidden/>
          </w:rPr>
          <w:fldChar w:fldCharType="begin"/>
        </w:r>
        <w:r w:rsidR="00F50E5E">
          <w:rPr>
            <w:noProof/>
            <w:webHidden/>
          </w:rPr>
          <w:instrText xml:space="preserve"> PAGEREF _Toc415563804 \h </w:instrText>
        </w:r>
        <w:r w:rsidR="00F50E5E">
          <w:rPr>
            <w:noProof/>
            <w:webHidden/>
          </w:rPr>
        </w:r>
        <w:r w:rsidR="00F50E5E">
          <w:rPr>
            <w:noProof/>
            <w:webHidden/>
          </w:rPr>
          <w:fldChar w:fldCharType="separate"/>
        </w:r>
        <w:r w:rsidR="00F50E5E">
          <w:rPr>
            <w:noProof/>
            <w:webHidden/>
          </w:rPr>
          <w:t>23</w:t>
        </w:r>
        <w:r w:rsidR="00F50E5E">
          <w:rPr>
            <w:noProof/>
            <w:webHidden/>
          </w:rPr>
          <w:fldChar w:fldCharType="end"/>
        </w:r>
      </w:hyperlink>
    </w:p>
    <w:p w:rsidR="00F50E5E" w:rsidRDefault="00411119">
      <w:pPr>
        <w:pStyle w:val="TOC1"/>
        <w:tabs>
          <w:tab w:val="left" w:pos="4808"/>
          <w:tab w:val="right" w:leader="dot" w:pos="9628"/>
        </w:tabs>
        <w:rPr>
          <w:rFonts w:asciiTheme="minorHAnsi" w:eastAsiaTheme="minorEastAsia" w:hAnsiTheme="minorHAnsi" w:cstheme="minorBidi"/>
          <w:noProof/>
          <w:sz w:val="22"/>
          <w:szCs w:val="22"/>
          <w:lang w:eastAsia="en-GB"/>
        </w:rPr>
      </w:pPr>
      <w:hyperlink w:anchor="_Toc415563805" w:history="1">
        <w:r w:rsidR="00F50E5E" w:rsidRPr="00E935D1">
          <w:rPr>
            <w:rStyle w:val="Hyperlink"/>
            <w:noProof/>
          </w:rPr>
          <w:t xml:space="preserve">Risk Potential Assessment Form (Stage 2) </w:t>
        </w:r>
        <w:r w:rsidR="00F50E5E">
          <w:rPr>
            <w:rFonts w:asciiTheme="minorHAnsi" w:eastAsiaTheme="minorEastAsia" w:hAnsiTheme="minorHAnsi" w:cstheme="minorBidi"/>
            <w:noProof/>
            <w:sz w:val="22"/>
            <w:szCs w:val="22"/>
            <w:lang w:eastAsia="en-GB"/>
          </w:rPr>
          <w:tab/>
        </w:r>
        <w:r w:rsidR="00F50E5E" w:rsidRPr="00E935D1">
          <w:rPr>
            <w:rStyle w:val="Hyperlink"/>
            <w:noProof/>
          </w:rPr>
          <w:t xml:space="preserve"> </w:t>
        </w:r>
        <w:r w:rsidR="00BB4189">
          <w:rPr>
            <w:rStyle w:val="Hyperlink"/>
            <w:noProof/>
          </w:rPr>
          <w:t xml:space="preserve">    </w:t>
        </w:r>
        <w:r w:rsidR="00F50E5E" w:rsidRPr="00E935D1">
          <w:rPr>
            <w:rStyle w:val="Hyperlink"/>
            <w:noProof/>
          </w:rPr>
          <w:t>Annex E</w:t>
        </w:r>
        <w:r w:rsidR="00F50E5E">
          <w:rPr>
            <w:noProof/>
            <w:webHidden/>
          </w:rPr>
          <w:tab/>
        </w:r>
        <w:r w:rsidR="00F50E5E">
          <w:rPr>
            <w:noProof/>
            <w:webHidden/>
          </w:rPr>
          <w:fldChar w:fldCharType="begin"/>
        </w:r>
        <w:r w:rsidR="00F50E5E">
          <w:rPr>
            <w:noProof/>
            <w:webHidden/>
          </w:rPr>
          <w:instrText xml:space="preserve"> PAGEREF _Toc415563805 \h </w:instrText>
        </w:r>
        <w:r w:rsidR="00F50E5E">
          <w:rPr>
            <w:noProof/>
            <w:webHidden/>
          </w:rPr>
        </w:r>
        <w:r w:rsidR="00F50E5E">
          <w:rPr>
            <w:noProof/>
            <w:webHidden/>
          </w:rPr>
          <w:fldChar w:fldCharType="separate"/>
        </w:r>
        <w:r w:rsidR="00F50E5E">
          <w:rPr>
            <w:noProof/>
            <w:webHidden/>
          </w:rPr>
          <w:t>25</w:t>
        </w:r>
        <w:r w:rsidR="00F50E5E">
          <w:rPr>
            <w:noProof/>
            <w:webHidden/>
          </w:rPr>
          <w:fldChar w:fldCharType="end"/>
        </w:r>
      </w:hyperlink>
    </w:p>
    <w:p w:rsidR="00BE47E5" w:rsidRDefault="007540E4" w:rsidP="00BE47E5">
      <w:pPr>
        <w:rPr>
          <w:b/>
        </w:rPr>
      </w:pPr>
      <w:r>
        <w:rPr>
          <w:b/>
        </w:rPr>
        <w:fldChar w:fldCharType="end"/>
      </w:r>
    </w:p>
    <w:p w:rsidR="007540E4" w:rsidRDefault="007540E4" w:rsidP="00BE47E5">
      <w:pPr>
        <w:rPr>
          <w:b/>
        </w:rPr>
      </w:pPr>
    </w:p>
    <w:p w:rsidR="00BF228B" w:rsidRDefault="00BF228B" w:rsidP="00B37DDE">
      <w:pPr>
        <w:pStyle w:val="Heading1"/>
      </w:pPr>
      <w:r>
        <w:br w:type="page"/>
      </w:r>
    </w:p>
    <w:p w:rsidR="009D7A5D" w:rsidRDefault="009D7A5D" w:rsidP="009D7A5D">
      <w:pPr>
        <w:pStyle w:val="Heading1"/>
        <w:rPr>
          <w:i/>
        </w:rPr>
      </w:pPr>
      <w:bookmarkStart w:id="1" w:name="_Toc415563778"/>
      <w:r>
        <w:rPr>
          <w:i/>
        </w:rPr>
        <w:lastRenderedPageBreak/>
        <w:t>Introduction</w:t>
      </w:r>
      <w:bookmarkEnd w:id="1"/>
    </w:p>
    <w:p w:rsidR="009D7A5D" w:rsidRDefault="009D7A5D" w:rsidP="00366CEF"/>
    <w:p w:rsidR="009D7A5D" w:rsidRDefault="009D7A5D" w:rsidP="009D7A5D">
      <w:pPr>
        <w:pStyle w:val="ListParagraph"/>
        <w:numPr>
          <w:ilvl w:val="0"/>
          <w:numId w:val="27"/>
        </w:numPr>
        <w:jc w:val="both"/>
      </w:pPr>
      <w:r>
        <w:t xml:space="preserve">This assurance framework is </w:t>
      </w:r>
      <w:r w:rsidR="00B77FB0">
        <w:t>designed</w:t>
      </w:r>
      <w:r>
        <w:t xml:space="preserve"> to support the assurance and effective delivery of ICT enabled programmes and proje</w:t>
      </w:r>
      <w:r w:rsidR="000E30D9">
        <w:t xml:space="preserve">cts across central government. </w:t>
      </w:r>
      <w:r>
        <w:t xml:space="preserve">The initial version of the framework, and its associated checklist, was developed </w:t>
      </w:r>
      <w:r w:rsidR="000E30D9">
        <w:t>in</w:t>
      </w:r>
      <w:r>
        <w:t xml:space="preserve"> 2012</w:t>
      </w:r>
      <w:r w:rsidR="00C370A9">
        <w:t xml:space="preserve">. It incorporated many of the </w:t>
      </w:r>
      <w:r w:rsidR="00BE1CBB">
        <w:t xml:space="preserve">Scottish Government </w:t>
      </w:r>
      <w:r>
        <w:t>response</w:t>
      </w:r>
      <w:r w:rsidR="00C370A9">
        <w:t>s</w:t>
      </w:r>
      <w:r>
        <w:t xml:space="preserve"> to recommendations in the Audit Scotland Report</w:t>
      </w:r>
      <w:r w:rsidRPr="002B083F">
        <w:rPr>
          <w:i/>
        </w:rPr>
        <w:t xml:space="preserve"> Managing ICT contracts: An audit of three public sector programmes</w:t>
      </w:r>
      <w:r w:rsidR="00B77FB0">
        <w:rPr>
          <w:i/>
        </w:rPr>
        <w:t xml:space="preserve"> </w:t>
      </w:r>
      <w:r w:rsidR="00B77FB0" w:rsidRPr="00366CEF">
        <w:t>intended to</w:t>
      </w:r>
      <w:r w:rsidR="00C370A9">
        <w:t xml:space="preserve"> support scrutiny and challenge in relation to the management of ICT programmes</w:t>
      </w:r>
      <w:r w:rsidR="00B77FB0">
        <w:t>.</w:t>
      </w:r>
    </w:p>
    <w:p w:rsidR="00AD09CB" w:rsidRDefault="00AD09CB" w:rsidP="00AD09CB">
      <w:pPr>
        <w:pStyle w:val="ListParagraph"/>
        <w:ind w:left="360"/>
        <w:jc w:val="both"/>
      </w:pPr>
    </w:p>
    <w:p w:rsidR="00101398" w:rsidRDefault="00101398" w:rsidP="00101398">
      <w:pPr>
        <w:pStyle w:val="ListParagraph"/>
        <w:numPr>
          <w:ilvl w:val="0"/>
          <w:numId w:val="27"/>
        </w:numPr>
        <w:jc w:val="both"/>
      </w:pPr>
      <w:r>
        <w:t xml:space="preserve">This updated version of the framework reflects feedback from those organisations, programmes and projects who have made use of the framework and is intended to clarify and simplify processes.  </w:t>
      </w:r>
    </w:p>
    <w:p w:rsidR="00101398" w:rsidRDefault="00101398" w:rsidP="00366CEF">
      <w:pPr>
        <w:jc w:val="both"/>
      </w:pPr>
    </w:p>
    <w:p w:rsidR="005A32AC" w:rsidRDefault="00101398" w:rsidP="005A32AC">
      <w:pPr>
        <w:pStyle w:val="ListParagraph"/>
        <w:numPr>
          <w:ilvl w:val="0"/>
          <w:numId w:val="27"/>
        </w:numPr>
        <w:jc w:val="both"/>
      </w:pPr>
      <w:r>
        <w:t>There are 2 main elements to the framework:</w:t>
      </w:r>
    </w:p>
    <w:p w:rsidR="00101398" w:rsidRDefault="00101398" w:rsidP="00366CEF">
      <w:pPr>
        <w:pStyle w:val="ListParagraph"/>
        <w:numPr>
          <w:ilvl w:val="1"/>
          <w:numId w:val="27"/>
        </w:numPr>
        <w:jc w:val="both"/>
      </w:pPr>
      <w:r>
        <w:t xml:space="preserve">The collection and analysis of information on central government ICT investment plans, programmes and projects; </w:t>
      </w:r>
    </w:p>
    <w:p w:rsidR="00101398" w:rsidRDefault="00BE1CBB" w:rsidP="00101398">
      <w:pPr>
        <w:pStyle w:val="ListParagraph"/>
        <w:numPr>
          <w:ilvl w:val="1"/>
          <w:numId w:val="27"/>
        </w:numPr>
        <w:jc w:val="both"/>
      </w:pPr>
      <w:r>
        <w:t>The u</w:t>
      </w:r>
      <w:r w:rsidR="00C32F95">
        <w:t>se of common p</w:t>
      </w:r>
      <w:r w:rsidR="00101398">
        <w:t>rocesses</w:t>
      </w:r>
      <w:r w:rsidR="00C32F95">
        <w:t>, utilising good practice and lessons learned, to support the assurance of</w:t>
      </w:r>
      <w:r w:rsidR="00101398">
        <w:t xml:space="preserve"> central government ICT programmes and projects</w:t>
      </w:r>
      <w:r>
        <w:t>.</w:t>
      </w:r>
      <w:r w:rsidR="00101398">
        <w:t xml:space="preserve"> </w:t>
      </w:r>
    </w:p>
    <w:p w:rsidR="00B77FB0" w:rsidRPr="00366CEF" w:rsidRDefault="00B77FB0" w:rsidP="00366CEF">
      <w:pPr>
        <w:jc w:val="both"/>
      </w:pPr>
    </w:p>
    <w:p w:rsidR="009D7A5D" w:rsidRDefault="009D7A5D" w:rsidP="009D7A5D">
      <w:pPr>
        <w:pStyle w:val="Heading1"/>
        <w:rPr>
          <w:i/>
        </w:rPr>
      </w:pPr>
      <w:bookmarkStart w:id="2" w:name="_Toc415563779"/>
      <w:r w:rsidRPr="00D2711E">
        <w:rPr>
          <w:i/>
        </w:rPr>
        <w:t>Purpose and scope</w:t>
      </w:r>
      <w:bookmarkEnd w:id="2"/>
    </w:p>
    <w:p w:rsidR="00650910" w:rsidRPr="00650910" w:rsidRDefault="00650910" w:rsidP="00650910"/>
    <w:p w:rsidR="00201FB8" w:rsidRDefault="00201FB8" w:rsidP="00675233">
      <w:pPr>
        <w:pStyle w:val="ListParagraph"/>
        <w:numPr>
          <w:ilvl w:val="0"/>
          <w:numId w:val="27"/>
        </w:numPr>
        <w:jc w:val="both"/>
      </w:pPr>
      <w:r>
        <w:t>The purpose of this Framework is to</w:t>
      </w:r>
      <w:r w:rsidR="003D7838">
        <w:t>:</w:t>
      </w:r>
      <w:r w:rsidR="00681529">
        <w:t xml:space="preserve"> </w:t>
      </w:r>
    </w:p>
    <w:p w:rsidR="00201FB8" w:rsidRDefault="00681529" w:rsidP="00201FB8">
      <w:pPr>
        <w:pStyle w:val="ListParagraph"/>
        <w:numPr>
          <w:ilvl w:val="0"/>
          <w:numId w:val="41"/>
        </w:numPr>
        <w:jc w:val="both"/>
      </w:pPr>
      <w:r>
        <w:t>support</w:t>
      </w:r>
      <w:r w:rsidR="007B4C61">
        <w:t xml:space="preserve"> Senior Responsible </w:t>
      </w:r>
      <w:r w:rsidR="00441FA5">
        <w:t>Owners</w:t>
      </w:r>
      <w:r w:rsidR="00831EE1">
        <w:t xml:space="preserve"> (SRO</w:t>
      </w:r>
      <w:r w:rsidR="00201FB8">
        <w:t>s</w:t>
      </w:r>
      <w:r w:rsidR="00831EE1">
        <w:t>)</w:t>
      </w:r>
      <w:r w:rsidR="00272F05">
        <w:t xml:space="preserve"> and Accountable Officers (AOs)</w:t>
      </w:r>
      <w:r w:rsidR="007B4C61">
        <w:t xml:space="preserve"> </w:t>
      </w:r>
      <w:r w:rsidR="00EC018A">
        <w:t xml:space="preserve"> in assuring</w:t>
      </w:r>
      <w:r w:rsidR="00272F05">
        <w:t xml:space="preserve"> the delivery of projects </w:t>
      </w:r>
      <w:r w:rsidR="009635FC">
        <w:t xml:space="preserve">and programmes </w:t>
      </w:r>
      <w:r w:rsidR="00272F05">
        <w:t xml:space="preserve">involving substantial </w:t>
      </w:r>
      <w:r w:rsidR="00201FB8">
        <w:t xml:space="preserve">investment in ICT; </w:t>
      </w:r>
    </w:p>
    <w:p w:rsidR="00201FB8" w:rsidRDefault="00201FB8" w:rsidP="00201FB8">
      <w:pPr>
        <w:pStyle w:val="ListParagraph"/>
        <w:numPr>
          <w:ilvl w:val="0"/>
          <w:numId w:val="41"/>
        </w:numPr>
        <w:jc w:val="both"/>
      </w:pPr>
      <w:r>
        <w:t xml:space="preserve">support SROs in </w:t>
      </w:r>
      <w:r w:rsidR="003D7838">
        <w:t xml:space="preserve">identifying and </w:t>
      </w:r>
      <w:r>
        <w:t>accessing the support required to achieve successful delivery</w:t>
      </w:r>
      <w:r w:rsidR="003D7838">
        <w:t xml:space="preserve"> of their projects and programmes</w:t>
      </w:r>
      <w:r>
        <w:t>;</w:t>
      </w:r>
    </w:p>
    <w:p w:rsidR="00EC018A" w:rsidRDefault="000E01A8" w:rsidP="00366CEF">
      <w:pPr>
        <w:pStyle w:val="ListParagraph"/>
        <w:numPr>
          <w:ilvl w:val="0"/>
          <w:numId w:val="41"/>
        </w:numPr>
        <w:jc w:val="both"/>
      </w:pPr>
      <w:r>
        <w:t xml:space="preserve">assist the central government sector </w:t>
      </w:r>
      <w:r w:rsidR="00EC018A">
        <w:t xml:space="preserve">in ensuring that proposed investments are aligned with </w:t>
      </w:r>
      <w:hyperlink r:id="rId12" w:history="1">
        <w:r w:rsidR="00EC018A" w:rsidRPr="00CC6109">
          <w:rPr>
            <w:rStyle w:val="Hyperlink"/>
          </w:rPr>
          <w:t>Scotland’s Digital Future: Delivery of Public Services</w:t>
        </w:r>
      </w:hyperlink>
      <w:r w:rsidR="00EC018A">
        <w:rPr>
          <w:rStyle w:val="Hyperlink"/>
        </w:rPr>
        <w:t>;</w:t>
      </w:r>
      <w:r w:rsidR="00EC018A">
        <w:t xml:space="preserve"> including </w:t>
      </w:r>
      <w:r w:rsidR="00DF19A0">
        <w:t>identifying</w:t>
      </w:r>
      <w:r w:rsidR="00EC018A">
        <w:t xml:space="preserve"> of opportunities for collaboration and shared services; and</w:t>
      </w:r>
    </w:p>
    <w:p w:rsidR="00272F05" w:rsidRPr="00366CEF" w:rsidRDefault="00201FB8" w:rsidP="006104BE">
      <w:pPr>
        <w:pStyle w:val="ListParagraph"/>
        <w:numPr>
          <w:ilvl w:val="0"/>
          <w:numId w:val="41"/>
        </w:numPr>
        <w:jc w:val="both"/>
      </w:pPr>
      <w:r w:rsidRPr="00366CEF">
        <w:t>provide a</w:t>
      </w:r>
      <w:r w:rsidR="004233AD" w:rsidRPr="00366CEF">
        <w:t>n</w:t>
      </w:r>
      <w:r w:rsidRPr="00366CEF">
        <w:t xml:space="preserve"> overview of the </w:t>
      </w:r>
      <w:r w:rsidR="006104BE" w:rsidRPr="00366CEF">
        <w:t xml:space="preserve">investment in, and management of, ICT </w:t>
      </w:r>
      <w:r w:rsidRPr="00366CEF">
        <w:t xml:space="preserve">of </w:t>
      </w:r>
      <w:r w:rsidR="006104BE" w:rsidRPr="00366CEF">
        <w:t xml:space="preserve">central government </w:t>
      </w:r>
      <w:r w:rsidRPr="00366CEF">
        <w:t xml:space="preserve">programmes and projects </w:t>
      </w:r>
      <w:r w:rsidR="006104BE" w:rsidRPr="00366CEF">
        <w:t>and any actions needed</w:t>
      </w:r>
      <w:r w:rsidR="00366CEF" w:rsidRPr="00366CEF">
        <w:t xml:space="preserve"> </w:t>
      </w:r>
      <w:r w:rsidRPr="00366CEF">
        <w:t xml:space="preserve">to </w:t>
      </w:r>
      <w:r w:rsidR="006104BE" w:rsidRPr="00366CEF">
        <w:t xml:space="preserve">ensure </w:t>
      </w:r>
      <w:r w:rsidRPr="00366CEF">
        <w:t xml:space="preserve">successful delivery.   </w:t>
      </w:r>
      <w:r w:rsidR="00272F05" w:rsidRPr="00366CEF">
        <w:t xml:space="preserve"> </w:t>
      </w:r>
    </w:p>
    <w:p w:rsidR="00272F05" w:rsidRDefault="00272F05" w:rsidP="00272F05">
      <w:pPr>
        <w:jc w:val="both"/>
      </w:pPr>
    </w:p>
    <w:p w:rsidR="00E953BF" w:rsidRDefault="002B6575" w:rsidP="00675233">
      <w:pPr>
        <w:pStyle w:val="ListParagraph"/>
        <w:numPr>
          <w:ilvl w:val="0"/>
          <w:numId w:val="27"/>
        </w:numPr>
        <w:jc w:val="both"/>
      </w:pPr>
      <w:r>
        <w:t xml:space="preserve">The ICT Assurance </w:t>
      </w:r>
      <w:r w:rsidR="00DF19A0">
        <w:t>Framework</w:t>
      </w:r>
      <w:r w:rsidR="005B40F4">
        <w:t xml:space="preserve"> </w:t>
      </w:r>
      <w:r w:rsidR="00E953BF">
        <w:t xml:space="preserve">applies to all </w:t>
      </w:r>
      <w:r w:rsidR="00270AD3">
        <w:t>C</w:t>
      </w:r>
      <w:r w:rsidR="00E953BF">
        <w:t xml:space="preserve">entral </w:t>
      </w:r>
      <w:r w:rsidR="00270AD3">
        <w:t>G</w:t>
      </w:r>
      <w:r w:rsidR="00E953BF">
        <w:t xml:space="preserve">overnment </w:t>
      </w:r>
      <w:r w:rsidR="00270AD3">
        <w:t xml:space="preserve">Organisations </w:t>
      </w:r>
      <w:r w:rsidR="00E953BF">
        <w:t>in Scotland (</w:t>
      </w:r>
      <w:hyperlink w:anchor="_Central_Government_Organisations" w:history="1">
        <w:r>
          <w:rPr>
            <w:rStyle w:val="Hyperlink"/>
          </w:rPr>
          <w:t>Annex A</w:t>
        </w:r>
      </w:hyperlink>
      <w:r w:rsidR="00E953BF">
        <w:t>) under the jurisdiction of Scottish Ministers or responsible to the Scottish Parliament.</w:t>
      </w:r>
      <w:r w:rsidR="006B697F">
        <w:t xml:space="preserve">  The framework does not extend to organisations that are covered by </w:t>
      </w:r>
      <w:r w:rsidR="00CB48DC">
        <w:t xml:space="preserve">their own </w:t>
      </w:r>
      <w:r w:rsidR="006B697F">
        <w:t xml:space="preserve">Sectoral Strategies and Governance such as eHealth.    </w:t>
      </w:r>
      <w:r w:rsidR="002474C0">
        <w:t xml:space="preserve">  </w:t>
      </w:r>
    </w:p>
    <w:p w:rsidR="00650910" w:rsidRDefault="00650910" w:rsidP="00BE47E5"/>
    <w:p w:rsidR="00CC203D" w:rsidRPr="00D2711E" w:rsidRDefault="00201FB8" w:rsidP="00B37DDE">
      <w:pPr>
        <w:pStyle w:val="Heading1"/>
        <w:rPr>
          <w:i/>
        </w:rPr>
      </w:pPr>
      <w:bookmarkStart w:id="3" w:name="_Toc415563780"/>
      <w:r w:rsidRPr="00D2711E">
        <w:rPr>
          <w:i/>
        </w:rPr>
        <w:t xml:space="preserve">The </w:t>
      </w:r>
      <w:r w:rsidR="004478B0" w:rsidRPr="00D2711E">
        <w:rPr>
          <w:i/>
        </w:rPr>
        <w:t>Assurance F</w:t>
      </w:r>
      <w:r w:rsidR="004605B5" w:rsidRPr="00D2711E">
        <w:rPr>
          <w:i/>
        </w:rPr>
        <w:t>ramework</w:t>
      </w:r>
      <w:bookmarkEnd w:id="3"/>
      <w:r w:rsidR="00CC203D" w:rsidRPr="00D2711E">
        <w:rPr>
          <w:i/>
        </w:rPr>
        <w:t xml:space="preserve"> </w:t>
      </w:r>
    </w:p>
    <w:p w:rsidR="00201FB8" w:rsidRDefault="00201FB8" w:rsidP="00B37DDE">
      <w:pPr>
        <w:pStyle w:val="Heading2"/>
      </w:pPr>
    </w:p>
    <w:p w:rsidR="005A32AC" w:rsidRDefault="005A32AC" w:rsidP="005A32AC">
      <w:pPr>
        <w:pStyle w:val="Heading2"/>
        <w:rPr>
          <w:i w:val="0"/>
        </w:rPr>
      </w:pPr>
      <w:bookmarkStart w:id="4" w:name="_Toc415563781"/>
      <w:r>
        <w:t>Definitions</w:t>
      </w:r>
      <w:bookmarkEnd w:id="4"/>
    </w:p>
    <w:p w:rsidR="005A32AC" w:rsidRDefault="005A32AC" w:rsidP="005A32AC">
      <w:pPr>
        <w:pStyle w:val="ListParagraph"/>
        <w:numPr>
          <w:ilvl w:val="0"/>
          <w:numId w:val="27"/>
        </w:numPr>
        <w:jc w:val="both"/>
      </w:pPr>
      <w:r>
        <w:t>When the Framework refers to a programme or a</w:t>
      </w:r>
      <w:r w:rsidR="00D85409">
        <w:t xml:space="preserve"> project, </w:t>
      </w:r>
      <w:r>
        <w:t>it is based on the following definitions of those entities:</w:t>
      </w:r>
    </w:p>
    <w:p w:rsidR="005A32AC" w:rsidRDefault="005A32AC" w:rsidP="005A32AC">
      <w:pPr>
        <w:pStyle w:val="ListParagraph"/>
        <w:numPr>
          <w:ilvl w:val="0"/>
          <w:numId w:val="50"/>
        </w:numPr>
        <w:ind w:left="720"/>
        <w:jc w:val="both"/>
      </w:pPr>
      <w:r>
        <w:t>A programme</w:t>
      </w:r>
      <w:r w:rsidR="00D85409">
        <w:t xml:space="preserve"> is a collection of initiatives </w:t>
      </w:r>
      <w:r>
        <w:t>and projects that are designed to accomplish a strategic business objective.</w:t>
      </w:r>
    </w:p>
    <w:p w:rsidR="005A32AC" w:rsidRDefault="005A32AC" w:rsidP="005A32AC">
      <w:pPr>
        <w:pStyle w:val="ListParagraph"/>
        <w:numPr>
          <w:ilvl w:val="0"/>
          <w:numId w:val="50"/>
        </w:numPr>
        <w:tabs>
          <w:tab w:val="clear" w:pos="1440"/>
        </w:tabs>
        <w:ind w:left="720"/>
        <w:jc w:val="both"/>
      </w:pPr>
      <w:r w:rsidRPr="00AD09CB">
        <w:t>A project is a planned set of interrelated tasks to be executed over a fixed period and within a certain cost and other limitations. It is not</w:t>
      </w:r>
      <w:r>
        <w:t xml:space="preserve"> a </w:t>
      </w:r>
      <w:r w:rsidRPr="00AD09CB">
        <w:t>routine</w:t>
      </w:r>
      <w:r>
        <w:t xml:space="preserve">, business as usual  operation, </w:t>
      </w:r>
      <w:r w:rsidRPr="00AD09CB">
        <w:t>but a specific set of operations designed to accomplish a defined out</w:t>
      </w:r>
      <w:r>
        <w:t>put</w:t>
      </w:r>
      <w:r w:rsidRPr="00AD09CB">
        <w:t xml:space="preserve"> and deliverable.</w:t>
      </w:r>
    </w:p>
    <w:p w:rsidR="005A32AC" w:rsidRDefault="005A32AC" w:rsidP="005A32AC">
      <w:pPr>
        <w:pStyle w:val="ListParagraph"/>
        <w:ind w:left="360"/>
        <w:jc w:val="both"/>
      </w:pPr>
    </w:p>
    <w:p w:rsidR="00D85409" w:rsidRDefault="00D85409" w:rsidP="00B37DDE">
      <w:pPr>
        <w:pStyle w:val="Heading2"/>
      </w:pPr>
    </w:p>
    <w:p w:rsidR="00831EE1" w:rsidRDefault="00831EE1" w:rsidP="00B37DDE">
      <w:pPr>
        <w:pStyle w:val="Heading2"/>
      </w:pPr>
      <w:bookmarkStart w:id="5" w:name="_Toc415563782"/>
      <w:r>
        <w:lastRenderedPageBreak/>
        <w:t>Assurance</w:t>
      </w:r>
      <w:bookmarkEnd w:id="5"/>
    </w:p>
    <w:p w:rsidR="00831EE1" w:rsidRDefault="00831EE1" w:rsidP="00831EE1">
      <w:pPr>
        <w:pStyle w:val="ListParagraph"/>
        <w:numPr>
          <w:ilvl w:val="0"/>
          <w:numId w:val="27"/>
        </w:numPr>
        <w:jc w:val="both"/>
      </w:pPr>
      <w:r>
        <w:t xml:space="preserve">The responsibility for ensuring a project or programme is delivered successfully </w:t>
      </w:r>
      <w:r w:rsidR="00DF19A0">
        <w:t xml:space="preserve">remains </w:t>
      </w:r>
      <w:r>
        <w:t xml:space="preserve">with the SRO and AO. </w:t>
      </w:r>
      <w:r w:rsidR="002B6575">
        <w:t xml:space="preserve"> </w:t>
      </w:r>
      <w:r w:rsidR="004478B0">
        <w:t xml:space="preserve">The </w:t>
      </w:r>
      <w:r w:rsidR="00CC6109">
        <w:t>ICT</w:t>
      </w:r>
      <w:r>
        <w:t xml:space="preserve"> </w:t>
      </w:r>
      <w:r w:rsidR="00CC6109">
        <w:t>A</w:t>
      </w:r>
      <w:r>
        <w:t>ssurance</w:t>
      </w:r>
      <w:r w:rsidR="00CC6109">
        <w:t xml:space="preserve"> Framework</w:t>
      </w:r>
      <w:r>
        <w:t xml:space="preserve"> </w:t>
      </w:r>
      <w:r w:rsidR="00DF19A0">
        <w:t>provides</w:t>
      </w:r>
      <w:r w:rsidR="004478B0">
        <w:t xml:space="preserve"> support by</w:t>
      </w:r>
      <w:r>
        <w:t>:</w:t>
      </w:r>
    </w:p>
    <w:p w:rsidR="008855A8" w:rsidRDefault="00FE430D" w:rsidP="00675233">
      <w:pPr>
        <w:pStyle w:val="ListParagraph"/>
        <w:numPr>
          <w:ilvl w:val="0"/>
          <w:numId w:val="11"/>
        </w:numPr>
        <w:jc w:val="both"/>
      </w:pPr>
      <w:r>
        <w:t>D</w:t>
      </w:r>
      <w:r w:rsidR="00DF19A0">
        <w:t xml:space="preserve">elivering an </w:t>
      </w:r>
      <w:r w:rsidR="00270AD3">
        <w:t>initial assessment</w:t>
      </w:r>
      <w:r w:rsidR="008855A8">
        <w:t xml:space="preserve"> of investment plans</w:t>
      </w:r>
      <w:r w:rsidR="004478B0">
        <w:t xml:space="preserve"> </w:t>
      </w:r>
      <w:r w:rsidR="00270AD3">
        <w:t>to determine</w:t>
      </w:r>
      <w:r w:rsidR="008855A8">
        <w:t>:</w:t>
      </w:r>
    </w:p>
    <w:p w:rsidR="00270AD3" w:rsidRDefault="008855A8" w:rsidP="008855A8">
      <w:pPr>
        <w:pStyle w:val="ListParagraph"/>
        <w:numPr>
          <w:ilvl w:val="1"/>
          <w:numId w:val="11"/>
        </w:numPr>
        <w:jc w:val="both"/>
      </w:pPr>
      <w:r w:rsidRPr="00366CEF">
        <w:t>potential</w:t>
      </w:r>
      <w:r>
        <w:t xml:space="preserve"> </w:t>
      </w:r>
      <w:r w:rsidR="00270AD3">
        <w:t>risk based on cost, supply environment, timescale and capability and capacity to deliver</w:t>
      </w:r>
    </w:p>
    <w:p w:rsidR="008855A8" w:rsidRDefault="008855A8" w:rsidP="008855A8">
      <w:pPr>
        <w:pStyle w:val="ListParagraph"/>
        <w:numPr>
          <w:ilvl w:val="1"/>
          <w:numId w:val="11"/>
        </w:numPr>
        <w:jc w:val="both"/>
      </w:pPr>
      <w:r>
        <w:t>opportunities for collaboration</w:t>
      </w:r>
    </w:p>
    <w:p w:rsidR="008855A8" w:rsidRDefault="008855A8" w:rsidP="008855A8">
      <w:pPr>
        <w:pStyle w:val="ListParagraph"/>
        <w:numPr>
          <w:ilvl w:val="1"/>
          <w:numId w:val="11"/>
        </w:numPr>
        <w:jc w:val="both"/>
      </w:pPr>
      <w:r>
        <w:t>strategic alignment and opportunities to benefit from national assets and projects (</w:t>
      </w:r>
      <w:r w:rsidR="007D0D81">
        <w:t>e.g.</w:t>
      </w:r>
      <w:r>
        <w:t xml:space="preserve"> myaccount, mygov</w:t>
      </w:r>
      <w:r w:rsidR="00715E51">
        <w:t>.</w:t>
      </w:r>
      <w:r>
        <w:t>scot</w:t>
      </w:r>
      <w:r w:rsidR="00715E51">
        <w:t xml:space="preserve"> and SWAN</w:t>
      </w:r>
      <w:r>
        <w:t>)</w:t>
      </w:r>
    </w:p>
    <w:p w:rsidR="008855A8" w:rsidRDefault="008855A8" w:rsidP="0099229C">
      <w:pPr>
        <w:pStyle w:val="ListParagraph"/>
        <w:numPr>
          <w:ilvl w:val="0"/>
          <w:numId w:val="11"/>
        </w:numPr>
        <w:tabs>
          <w:tab w:val="left" w:pos="426"/>
        </w:tabs>
        <w:jc w:val="both"/>
      </w:pPr>
      <w:r>
        <w:t xml:space="preserve">Requiring </w:t>
      </w:r>
      <w:r w:rsidR="00B209CA">
        <w:t xml:space="preserve">programmes and projects to complete </w:t>
      </w:r>
      <w:r>
        <w:t xml:space="preserve">a checklist </w:t>
      </w:r>
      <w:r w:rsidR="00B209CA">
        <w:t xml:space="preserve">(intended </w:t>
      </w:r>
      <w:r>
        <w:t xml:space="preserve">to highlight </w:t>
      </w:r>
      <w:r w:rsidR="00E13D6D">
        <w:t xml:space="preserve">any </w:t>
      </w:r>
      <w:r>
        <w:t xml:space="preserve">issues for </w:t>
      </w:r>
      <w:r w:rsidR="00E13D6D">
        <w:t xml:space="preserve">the </w:t>
      </w:r>
      <w:r>
        <w:t xml:space="preserve">attention </w:t>
      </w:r>
      <w:r w:rsidR="00B209CA">
        <w:t xml:space="preserve">of organisations or </w:t>
      </w:r>
      <w:r>
        <w:t xml:space="preserve">independent assurance </w:t>
      </w:r>
      <w:r w:rsidR="00B209CA">
        <w:t>processes);</w:t>
      </w:r>
    </w:p>
    <w:p w:rsidR="00366CEF" w:rsidRDefault="00F8702E" w:rsidP="00675233">
      <w:pPr>
        <w:pStyle w:val="ListParagraph"/>
        <w:numPr>
          <w:ilvl w:val="0"/>
          <w:numId w:val="11"/>
        </w:numPr>
        <w:jc w:val="both"/>
      </w:pPr>
      <w:r>
        <w:t xml:space="preserve">Signposting the level of independent review expected for project and </w:t>
      </w:r>
      <w:r w:rsidR="00502266">
        <w:t>programmes</w:t>
      </w:r>
      <w:r>
        <w:t>;</w:t>
      </w:r>
      <w:r w:rsidR="00366CEF">
        <w:t xml:space="preserve"> </w:t>
      </w:r>
    </w:p>
    <w:p w:rsidR="00B209CA" w:rsidRDefault="00B209CA" w:rsidP="00675233">
      <w:pPr>
        <w:pStyle w:val="ListParagraph"/>
        <w:numPr>
          <w:ilvl w:val="0"/>
          <w:numId w:val="11"/>
        </w:numPr>
        <w:jc w:val="both"/>
      </w:pPr>
      <w:r>
        <w:t>Providing</w:t>
      </w:r>
      <w:r w:rsidRPr="00227B0F">
        <w:t xml:space="preserve"> </w:t>
      </w:r>
      <w:r>
        <w:t xml:space="preserve">a </w:t>
      </w:r>
      <w:r w:rsidRPr="00227B0F">
        <w:t xml:space="preserve">checklist </w:t>
      </w:r>
      <w:r>
        <w:t>review (for those programmes and projects not utilising the Gateway Review process);</w:t>
      </w:r>
    </w:p>
    <w:p w:rsidR="008855A8" w:rsidRPr="00227B0F" w:rsidRDefault="00B209CA" w:rsidP="00675233">
      <w:pPr>
        <w:pStyle w:val="ListParagraph"/>
        <w:numPr>
          <w:ilvl w:val="0"/>
          <w:numId w:val="11"/>
        </w:numPr>
        <w:jc w:val="both"/>
      </w:pPr>
      <w:r>
        <w:t>Offering assistance in accessing</w:t>
      </w:r>
      <w:r w:rsidRPr="00227B0F">
        <w:t xml:space="preserve"> additional support</w:t>
      </w:r>
      <w:r w:rsidR="00366CEF">
        <w:t>;</w:t>
      </w:r>
      <w:r w:rsidRPr="00227B0F">
        <w:t xml:space="preserve">  </w:t>
      </w:r>
    </w:p>
    <w:p w:rsidR="00831EE1" w:rsidRDefault="00502266" w:rsidP="00675233">
      <w:pPr>
        <w:pStyle w:val="ListParagraph"/>
        <w:numPr>
          <w:ilvl w:val="0"/>
          <w:numId w:val="11"/>
        </w:numPr>
        <w:jc w:val="both"/>
      </w:pPr>
      <w:r>
        <w:t>Facilitating</w:t>
      </w:r>
      <w:r w:rsidR="00B209CA">
        <w:t xml:space="preserve"> a</w:t>
      </w:r>
      <w:r w:rsidR="008855A8">
        <w:t>ccess to ICT technical e</w:t>
      </w:r>
      <w:r w:rsidR="003455EF">
        <w:t>xperts to carry out assurance of technical plans and proposals</w:t>
      </w:r>
      <w:r w:rsidR="00F8702E">
        <w:t xml:space="preserve">; and </w:t>
      </w:r>
    </w:p>
    <w:p w:rsidR="00F8702E" w:rsidRDefault="00F8702E" w:rsidP="00675233">
      <w:pPr>
        <w:pStyle w:val="ListParagraph"/>
        <w:numPr>
          <w:ilvl w:val="0"/>
          <w:numId w:val="11"/>
        </w:numPr>
        <w:jc w:val="both"/>
      </w:pPr>
      <w:r>
        <w:t>Providing a governance and escalation route to assist in ensuring issues identified can be addressed.</w:t>
      </w:r>
    </w:p>
    <w:p w:rsidR="00B330D9" w:rsidRDefault="00B330D9" w:rsidP="00B330D9">
      <w:pPr>
        <w:jc w:val="both"/>
      </w:pPr>
    </w:p>
    <w:p w:rsidR="00F8702E" w:rsidRPr="00CC203D" w:rsidRDefault="00F8702E" w:rsidP="00F8702E">
      <w:pPr>
        <w:pStyle w:val="Heading2"/>
      </w:pPr>
      <w:bookmarkStart w:id="6" w:name="_Toc415563783"/>
      <w:r>
        <w:t>Support</w:t>
      </w:r>
      <w:bookmarkEnd w:id="6"/>
    </w:p>
    <w:p w:rsidR="00F8702E" w:rsidRDefault="00F8702E" w:rsidP="00F8702E">
      <w:pPr>
        <w:pStyle w:val="ListParagraph"/>
        <w:numPr>
          <w:ilvl w:val="0"/>
          <w:numId w:val="27"/>
        </w:numPr>
        <w:jc w:val="both"/>
      </w:pPr>
      <w:r>
        <w:t>Use of the Assurance Framework may identify additional support requirements that Central Government Organisations need to successfully deliver their programmes and projects. Assistance will be provided in identifying and obtaining resources. This include</w:t>
      </w:r>
      <w:r w:rsidRPr="00B1733D">
        <w:t xml:space="preserve"> </w:t>
      </w:r>
      <w:r>
        <w:t>access to sources for:</w:t>
      </w:r>
    </w:p>
    <w:p w:rsidR="00F8702E" w:rsidRDefault="00F8702E" w:rsidP="00F8702E">
      <w:pPr>
        <w:pStyle w:val="ListParagraph"/>
        <w:numPr>
          <w:ilvl w:val="0"/>
          <w:numId w:val="8"/>
        </w:numPr>
        <w:jc w:val="both"/>
      </w:pPr>
      <w:r>
        <w:t>Project and Programme Managers and Staff to supplement organisations’ resources</w:t>
      </w:r>
    </w:p>
    <w:p w:rsidR="00F8702E" w:rsidRDefault="00F8702E" w:rsidP="00F8702E">
      <w:pPr>
        <w:pStyle w:val="ListParagraph"/>
        <w:numPr>
          <w:ilvl w:val="0"/>
          <w:numId w:val="8"/>
        </w:numPr>
        <w:jc w:val="both"/>
      </w:pPr>
      <w:r>
        <w:t xml:space="preserve">Expert resources in ICT </w:t>
      </w:r>
    </w:p>
    <w:p w:rsidR="00F8702E" w:rsidRDefault="00F8702E" w:rsidP="00F8702E">
      <w:pPr>
        <w:pStyle w:val="ListParagraph"/>
        <w:numPr>
          <w:ilvl w:val="0"/>
          <w:numId w:val="8"/>
        </w:numPr>
        <w:jc w:val="both"/>
      </w:pPr>
      <w:r>
        <w:t>Peer reviewers to carry out assurance of technical plans and proposals</w:t>
      </w:r>
    </w:p>
    <w:p w:rsidR="00F8702E" w:rsidRDefault="00F8702E" w:rsidP="00F8702E">
      <w:pPr>
        <w:pStyle w:val="ListParagraph"/>
        <w:numPr>
          <w:ilvl w:val="0"/>
          <w:numId w:val="8"/>
        </w:numPr>
        <w:jc w:val="both"/>
      </w:pPr>
      <w:r>
        <w:t xml:space="preserve">Procurement and Contract Management support  </w:t>
      </w:r>
    </w:p>
    <w:p w:rsidR="00F8702E" w:rsidRDefault="00F8702E" w:rsidP="00F8702E">
      <w:pPr>
        <w:pStyle w:val="ListParagraph"/>
        <w:numPr>
          <w:ilvl w:val="0"/>
          <w:numId w:val="8"/>
        </w:numPr>
        <w:jc w:val="both"/>
      </w:pPr>
      <w:r>
        <w:t>Legal support</w:t>
      </w:r>
    </w:p>
    <w:p w:rsidR="00F8702E" w:rsidRDefault="00F8702E" w:rsidP="00B330D9">
      <w:pPr>
        <w:jc w:val="both"/>
      </w:pPr>
    </w:p>
    <w:p w:rsidR="00F8702E" w:rsidRPr="003D6037" w:rsidRDefault="00F8702E" w:rsidP="00F8702E">
      <w:pPr>
        <w:pStyle w:val="Heading2"/>
      </w:pPr>
      <w:bookmarkStart w:id="7" w:name="_Toc415563784"/>
      <w:r>
        <w:t>Strategic alignment</w:t>
      </w:r>
      <w:bookmarkEnd w:id="7"/>
    </w:p>
    <w:p w:rsidR="00F8702E" w:rsidRDefault="00F8702E" w:rsidP="00F8702E">
      <w:pPr>
        <w:pStyle w:val="ListParagraph"/>
        <w:numPr>
          <w:ilvl w:val="0"/>
          <w:numId w:val="27"/>
        </w:numPr>
        <w:jc w:val="both"/>
      </w:pPr>
      <w:r>
        <w:t>Adherence to the Assurance Framework will:</w:t>
      </w:r>
    </w:p>
    <w:p w:rsidR="00F8702E" w:rsidRDefault="00F8702E" w:rsidP="00F8702E">
      <w:pPr>
        <w:pStyle w:val="ListParagraph"/>
        <w:numPr>
          <w:ilvl w:val="0"/>
          <w:numId w:val="9"/>
        </w:numPr>
        <w:jc w:val="both"/>
      </w:pPr>
      <w:r>
        <w:t>Provide a view of the totality of investment across Central Government.</w:t>
      </w:r>
    </w:p>
    <w:p w:rsidR="00F8702E" w:rsidRDefault="00F8702E" w:rsidP="00F8702E">
      <w:pPr>
        <w:pStyle w:val="ListParagraph"/>
        <w:numPr>
          <w:ilvl w:val="0"/>
          <w:numId w:val="9"/>
        </w:numPr>
        <w:jc w:val="both"/>
      </w:pPr>
      <w:r>
        <w:t xml:space="preserve">Assist in ensuring that options to reuse </w:t>
      </w:r>
      <w:r w:rsidR="0092314E">
        <w:t xml:space="preserve">existing assets, </w:t>
      </w:r>
      <w:r>
        <w:t>and to share services or collaborate with other organisations ha</w:t>
      </w:r>
      <w:r w:rsidR="0092314E">
        <w:t>ve</w:t>
      </w:r>
      <w:r>
        <w:t xml:space="preserve"> been considered</w:t>
      </w:r>
    </w:p>
    <w:p w:rsidR="00F8702E" w:rsidRDefault="00F8702E" w:rsidP="00F8702E">
      <w:pPr>
        <w:pStyle w:val="ListParagraph"/>
        <w:numPr>
          <w:ilvl w:val="0"/>
          <w:numId w:val="9"/>
        </w:numPr>
        <w:jc w:val="both"/>
      </w:pPr>
      <w:r>
        <w:t>Support progress towards delivery of Scotland’s Digital Future: Delivery of Public Services</w:t>
      </w:r>
    </w:p>
    <w:p w:rsidR="00F8702E" w:rsidRDefault="00F8702E" w:rsidP="00F8702E">
      <w:pPr>
        <w:pStyle w:val="ListParagraph"/>
        <w:numPr>
          <w:ilvl w:val="0"/>
          <w:numId w:val="9"/>
        </w:numPr>
        <w:jc w:val="both"/>
      </w:pPr>
      <w:r>
        <w:t>Increase stakeholder’s confidence that projects, programmes and portfolios can achieve their scope, time, cost and quality objectives, and realise their benefits.</w:t>
      </w:r>
      <w:r w:rsidRPr="00862014">
        <w:t xml:space="preserve"> </w:t>
      </w:r>
    </w:p>
    <w:p w:rsidR="00F8702E" w:rsidRDefault="00F8702E" w:rsidP="00B330D9">
      <w:pPr>
        <w:jc w:val="both"/>
      </w:pPr>
    </w:p>
    <w:p w:rsidR="0092314E" w:rsidRPr="00CC203D" w:rsidRDefault="0092314E" w:rsidP="0092314E">
      <w:pPr>
        <w:pStyle w:val="Heading2"/>
        <w:rPr>
          <w:i w:val="0"/>
        </w:rPr>
      </w:pPr>
      <w:bookmarkStart w:id="8" w:name="_Toc415563785"/>
      <w:r>
        <w:t>Process Alignment</w:t>
      </w:r>
      <w:bookmarkEnd w:id="8"/>
    </w:p>
    <w:p w:rsidR="0092314E" w:rsidRDefault="0092314E" w:rsidP="0092314E">
      <w:pPr>
        <w:pStyle w:val="ListParagraph"/>
        <w:numPr>
          <w:ilvl w:val="0"/>
          <w:numId w:val="27"/>
        </w:numPr>
        <w:jc w:val="both"/>
      </w:pPr>
      <w:r>
        <w:t xml:space="preserve">These framework processes are aligned with the Scottish Government’s Programme and Project Management  Centre of Expertise (PPM CoE) </w:t>
      </w:r>
      <w:hyperlink r:id="rId13" w:history="1">
        <w:r w:rsidRPr="00CC6109">
          <w:rPr>
            <w:rStyle w:val="Hyperlink"/>
          </w:rPr>
          <w:t>Independent Assurance</w:t>
        </w:r>
      </w:hyperlink>
      <w:r>
        <w:t xml:space="preserve"> processes and in particular the Gateway process.  </w:t>
      </w:r>
    </w:p>
    <w:p w:rsidR="0092314E" w:rsidRDefault="0092314E" w:rsidP="0092314E">
      <w:pPr>
        <w:pStyle w:val="ListParagraph"/>
        <w:ind w:left="360"/>
        <w:jc w:val="both"/>
      </w:pPr>
    </w:p>
    <w:p w:rsidR="0092314E" w:rsidRDefault="0092314E" w:rsidP="0092314E">
      <w:pPr>
        <w:pStyle w:val="ListParagraph"/>
        <w:numPr>
          <w:ilvl w:val="0"/>
          <w:numId w:val="27"/>
        </w:numPr>
        <w:jc w:val="both"/>
      </w:pPr>
      <w:r>
        <w:t xml:space="preserve">The processes are also aligned with the </w:t>
      </w:r>
      <w:hyperlink r:id="rId14" w:history="1">
        <w:r w:rsidRPr="00CC6109">
          <w:rPr>
            <w:rStyle w:val="Hyperlink"/>
          </w:rPr>
          <w:t>Major Investment Projects</w:t>
        </w:r>
      </w:hyperlink>
      <w:r>
        <w:t xml:space="preserve"> section of the Scottish Public Finance Manual.</w:t>
      </w:r>
    </w:p>
    <w:p w:rsidR="0092314E" w:rsidRDefault="0092314E" w:rsidP="00B330D9">
      <w:pPr>
        <w:jc w:val="both"/>
      </w:pPr>
    </w:p>
    <w:p w:rsidR="00D85409" w:rsidRDefault="00D85409" w:rsidP="00B330D9">
      <w:pPr>
        <w:pStyle w:val="Heading2"/>
      </w:pPr>
    </w:p>
    <w:p w:rsidR="00B330D9" w:rsidRPr="003460FB" w:rsidRDefault="00B330D9" w:rsidP="00B330D9">
      <w:pPr>
        <w:pStyle w:val="Heading2"/>
      </w:pPr>
      <w:bookmarkStart w:id="9" w:name="_Toc415563786"/>
      <w:r w:rsidRPr="003460FB">
        <w:lastRenderedPageBreak/>
        <w:t>Governance</w:t>
      </w:r>
      <w:bookmarkEnd w:id="9"/>
    </w:p>
    <w:p w:rsidR="0092314E" w:rsidRPr="006D4F04" w:rsidRDefault="0092314E" w:rsidP="0092314E">
      <w:pPr>
        <w:numPr>
          <w:ilvl w:val="0"/>
          <w:numId w:val="27"/>
        </w:numPr>
        <w:autoSpaceDE w:val="0"/>
        <w:autoSpaceDN w:val="0"/>
        <w:adjustRightInd w:val="0"/>
        <w:spacing w:line="240" w:lineRule="auto"/>
        <w:contextualSpacing/>
        <w:jc w:val="both"/>
        <w:rPr>
          <w:szCs w:val="24"/>
        </w:rPr>
      </w:pPr>
      <w:r w:rsidRPr="006D4F04">
        <w:rPr>
          <w:szCs w:val="24"/>
        </w:rPr>
        <w:t xml:space="preserve">The role of the </w:t>
      </w:r>
      <w:r>
        <w:rPr>
          <w:szCs w:val="24"/>
        </w:rPr>
        <w:t xml:space="preserve">Scottish Government’s </w:t>
      </w:r>
      <w:r w:rsidRPr="006D4F04">
        <w:rPr>
          <w:szCs w:val="24"/>
        </w:rPr>
        <w:t xml:space="preserve">Information Systems Investment Board (ISIB) is to </w:t>
      </w:r>
      <w:r>
        <w:rPr>
          <w:szCs w:val="24"/>
        </w:rPr>
        <w:t>oversee alignment, assurance and support in relation to</w:t>
      </w:r>
      <w:r w:rsidRPr="006D4F04">
        <w:rPr>
          <w:szCs w:val="24"/>
        </w:rPr>
        <w:t xml:space="preserve"> the deployment of information systems</w:t>
      </w:r>
      <w:r w:rsidR="001528BD">
        <w:rPr>
          <w:szCs w:val="24"/>
        </w:rPr>
        <w:t>,</w:t>
      </w:r>
      <w:r w:rsidRPr="006D4F04">
        <w:rPr>
          <w:szCs w:val="24"/>
        </w:rPr>
        <w:t xml:space="preserve"> the development and implementation of digital public services</w:t>
      </w:r>
      <w:r w:rsidR="00B31407">
        <w:rPr>
          <w:szCs w:val="24"/>
        </w:rPr>
        <w:t>;</w:t>
      </w:r>
      <w:r w:rsidRPr="006D4F04">
        <w:rPr>
          <w:szCs w:val="24"/>
        </w:rPr>
        <w:t xml:space="preserve"> and the wider use of information technologies across the central government sector, whatever the arrangements for funding or delivery.  </w:t>
      </w:r>
    </w:p>
    <w:p w:rsidR="0092314E" w:rsidRPr="006D4F04" w:rsidRDefault="0092314E" w:rsidP="0092314E">
      <w:pPr>
        <w:autoSpaceDE w:val="0"/>
        <w:autoSpaceDN w:val="0"/>
        <w:adjustRightInd w:val="0"/>
        <w:spacing w:line="240" w:lineRule="auto"/>
        <w:rPr>
          <w:szCs w:val="24"/>
        </w:rPr>
      </w:pPr>
    </w:p>
    <w:p w:rsidR="00B31407" w:rsidRDefault="0092314E" w:rsidP="0092314E">
      <w:pPr>
        <w:numPr>
          <w:ilvl w:val="0"/>
          <w:numId w:val="27"/>
        </w:numPr>
        <w:tabs>
          <w:tab w:val="clear" w:pos="720"/>
        </w:tabs>
        <w:contextualSpacing/>
        <w:jc w:val="both"/>
        <w:rPr>
          <w:szCs w:val="24"/>
        </w:rPr>
      </w:pPr>
      <w:r w:rsidRPr="006D4F04">
        <w:rPr>
          <w:szCs w:val="24"/>
        </w:rPr>
        <w:t>ISIB work</w:t>
      </w:r>
      <w:r w:rsidR="001528BD">
        <w:rPr>
          <w:szCs w:val="24"/>
        </w:rPr>
        <w:t>s</w:t>
      </w:r>
      <w:r w:rsidRPr="006D4F04">
        <w:rPr>
          <w:szCs w:val="24"/>
        </w:rPr>
        <w:t xml:space="preserve"> with the central government sector to provide assurance </w:t>
      </w:r>
      <w:r w:rsidRPr="006D4F04">
        <w:rPr>
          <w:szCs w:val="24"/>
          <w:lang w:eastAsia="en-GB"/>
        </w:rPr>
        <w:t>that investment decisions are aligned and consistent with the national and central government Digital Public Services (DPS) strategies, and that appropriate governance and assurance mechanisms are in place to ensure value for money</w:t>
      </w:r>
      <w:r>
        <w:rPr>
          <w:szCs w:val="24"/>
          <w:lang w:eastAsia="en-GB"/>
        </w:rPr>
        <w:t xml:space="preserve"> and</w:t>
      </w:r>
      <w:r w:rsidRPr="006D4F04">
        <w:rPr>
          <w:szCs w:val="24"/>
          <w:lang w:eastAsia="en-GB"/>
        </w:rPr>
        <w:t xml:space="preserve"> successful delivery</w:t>
      </w:r>
      <w:r w:rsidRPr="006D4F04">
        <w:rPr>
          <w:szCs w:val="24"/>
        </w:rPr>
        <w:t xml:space="preserve">. </w:t>
      </w:r>
    </w:p>
    <w:p w:rsidR="00B31407" w:rsidRDefault="00B31407" w:rsidP="00366CEF">
      <w:pPr>
        <w:tabs>
          <w:tab w:val="clear" w:pos="720"/>
        </w:tabs>
        <w:contextualSpacing/>
        <w:jc w:val="both"/>
        <w:rPr>
          <w:szCs w:val="24"/>
        </w:rPr>
      </w:pPr>
    </w:p>
    <w:p w:rsidR="00B31407" w:rsidRPr="000539E0" w:rsidRDefault="001528BD" w:rsidP="00366CEF">
      <w:pPr>
        <w:numPr>
          <w:ilvl w:val="0"/>
          <w:numId w:val="27"/>
        </w:numPr>
        <w:tabs>
          <w:tab w:val="clear" w:pos="720"/>
        </w:tabs>
        <w:contextualSpacing/>
        <w:jc w:val="both"/>
      </w:pPr>
      <w:r w:rsidRPr="000539E0">
        <w:t>ISIB’s role is to support the SRO or AO</w:t>
      </w:r>
      <w:r>
        <w:t>,</w:t>
      </w:r>
      <w:r w:rsidRPr="000539E0">
        <w:t xml:space="preserve"> </w:t>
      </w:r>
      <w:r>
        <w:t xml:space="preserve">for programmes and projects with a significant ICT element, </w:t>
      </w:r>
      <w:r w:rsidRPr="000539E0">
        <w:t>in determining whether processes and resources are in place to support successful management – and to consider whether formal independent assurance is needed.</w:t>
      </w:r>
      <w:r>
        <w:t xml:space="preserve">  </w:t>
      </w:r>
      <w:r>
        <w:rPr>
          <w:szCs w:val="24"/>
        </w:rPr>
        <w:t>In under</w:t>
      </w:r>
      <w:r w:rsidR="00366CEF">
        <w:rPr>
          <w:szCs w:val="24"/>
        </w:rPr>
        <w:t>t</w:t>
      </w:r>
      <w:r>
        <w:rPr>
          <w:szCs w:val="24"/>
        </w:rPr>
        <w:t>aking</w:t>
      </w:r>
      <w:r w:rsidR="0092314E" w:rsidRPr="006D4F04">
        <w:rPr>
          <w:szCs w:val="24"/>
        </w:rPr>
        <w:t xml:space="preserve"> </w:t>
      </w:r>
      <w:r w:rsidR="0092314E">
        <w:rPr>
          <w:szCs w:val="24"/>
        </w:rPr>
        <w:t xml:space="preserve">this </w:t>
      </w:r>
      <w:r w:rsidR="0092314E" w:rsidRPr="006D4F04">
        <w:rPr>
          <w:szCs w:val="24"/>
        </w:rPr>
        <w:t xml:space="preserve">assurance </w:t>
      </w:r>
      <w:r>
        <w:rPr>
          <w:szCs w:val="24"/>
        </w:rPr>
        <w:t>role</w:t>
      </w:r>
      <w:r w:rsidRPr="006D4F04">
        <w:rPr>
          <w:szCs w:val="24"/>
        </w:rPr>
        <w:t xml:space="preserve"> </w:t>
      </w:r>
      <w:r w:rsidR="0092314E" w:rsidRPr="006D4F04">
        <w:rPr>
          <w:szCs w:val="24"/>
        </w:rPr>
        <w:t xml:space="preserve">ISIB </w:t>
      </w:r>
      <w:r>
        <w:rPr>
          <w:szCs w:val="24"/>
        </w:rPr>
        <w:t>may</w:t>
      </w:r>
      <w:r w:rsidR="0092314E" w:rsidRPr="006D4F04">
        <w:rPr>
          <w:szCs w:val="24"/>
        </w:rPr>
        <w:t xml:space="preserve"> recommend</w:t>
      </w:r>
      <w:r w:rsidR="0092314E">
        <w:rPr>
          <w:szCs w:val="24"/>
        </w:rPr>
        <w:t xml:space="preserve"> to </w:t>
      </w:r>
      <w:r>
        <w:rPr>
          <w:szCs w:val="24"/>
        </w:rPr>
        <w:t>an organisation,</w:t>
      </w:r>
      <w:r w:rsidR="0092314E">
        <w:rPr>
          <w:szCs w:val="24"/>
        </w:rPr>
        <w:t xml:space="preserve"> SRO</w:t>
      </w:r>
      <w:r>
        <w:rPr>
          <w:szCs w:val="24"/>
        </w:rPr>
        <w:t xml:space="preserve">, or </w:t>
      </w:r>
      <w:r w:rsidR="0092314E">
        <w:rPr>
          <w:szCs w:val="24"/>
        </w:rPr>
        <w:t>accountable officer</w:t>
      </w:r>
      <w:r w:rsidR="0092314E" w:rsidRPr="006D4F04">
        <w:rPr>
          <w:szCs w:val="24"/>
        </w:rPr>
        <w:t xml:space="preserve"> further action and challenge</w:t>
      </w:r>
      <w:r w:rsidR="0092314E">
        <w:rPr>
          <w:szCs w:val="24"/>
        </w:rPr>
        <w:t>.</w:t>
      </w:r>
      <w:r w:rsidR="00B31407" w:rsidRPr="000539E0">
        <w:t xml:space="preserve"> </w:t>
      </w:r>
      <w:r w:rsidR="00B31407">
        <w:t>or</w:t>
      </w:r>
      <w:r w:rsidR="00B31407" w:rsidRPr="000539E0">
        <w:t xml:space="preserve"> discuss whether additional support is required.  </w:t>
      </w:r>
    </w:p>
    <w:p w:rsidR="00B31407" w:rsidRPr="006D4F04" w:rsidRDefault="00B31407" w:rsidP="0092314E">
      <w:pPr>
        <w:tabs>
          <w:tab w:val="clear" w:pos="720"/>
        </w:tabs>
        <w:rPr>
          <w:szCs w:val="24"/>
        </w:rPr>
      </w:pPr>
    </w:p>
    <w:p w:rsidR="0092314E" w:rsidRDefault="0092314E" w:rsidP="0092314E">
      <w:pPr>
        <w:numPr>
          <w:ilvl w:val="0"/>
          <w:numId w:val="27"/>
        </w:numPr>
        <w:tabs>
          <w:tab w:val="clear" w:pos="720"/>
        </w:tabs>
        <w:contextualSpacing/>
        <w:jc w:val="both"/>
        <w:rPr>
          <w:szCs w:val="24"/>
        </w:rPr>
      </w:pPr>
      <w:r w:rsidRPr="006D4F04">
        <w:rPr>
          <w:szCs w:val="24"/>
        </w:rPr>
        <w:t xml:space="preserve">ISIB will advise the </w:t>
      </w:r>
      <w:r w:rsidR="00B31407">
        <w:rPr>
          <w:szCs w:val="24"/>
        </w:rPr>
        <w:t xml:space="preserve">central government sectoral board, the </w:t>
      </w:r>
      <w:r w:rsidRPr="006D4F04">
        <w:rPr>
          <w:szCs w:val="24"/>
        </w:rPr>
        <w:t>Strategic Corporate Services Board (SCSB)</w:t>
      </w:r>
      <w:r w:rsidR="00B31407">
        <w:rPr>
          <w:szCs w:val="24"/>
        </w:rPr>
        <w:t>,</w:t>
      </w:r>
      <w:r w:rsidRPr="006D4F04">
        <w:rPr>
          <w:szCs w:val="24"/>
        </w:rPr>
        <w:t xml:space="preserve"> </w:t>
      </w:r>
      <w:r>
        <w:rPr>
          <w:szCs w:val="24"/>
        </w:rPr>
        <w:t>which</w:t>
      </w:r>
      <w:r w:rsidRPr="006D4F04">
        <w:rPr>
          <w:szCs w:val="24"/>
        </w:rPr>
        <w:t xml:space="preserve"> will, where necessary, provide further challenge and escalate any non-compliance or failure to address risk related recommendations to the relevant accountable officer and</w:t>
      </w:r>
      <w:r>
        <w:rPr>
          <w:szCs w:val="24"/>
        </w:rPr>
        <w:t>, as appropriate to</w:t>
      </w:r>
      <w:r w:rsidRPr="006D4F04">
        <w:rPr>
          <w:szCs w:val="24"/>
        </w:rPr>
        <w:t xml:space="preserve"> Ministers.</w:t>
      </w:r>
    </w:p>
    <w:p w:rsidR="001528BD" w:rsidRDefault="001528BD" w:rsidP="00366CEF">
      <w:pPr>
        <w:tabs>
          <w:tab w:val="clear" w:pos="720"/>
        </w:tabs>
        <w:contextualSpacing/>
        <w:jc w:val="both"/>
        <w:rPr>
          <w:szCs w:val="24"/>
        </w:rPr>
      </w:pPr>
    </w:p>
    <w:p w:rsidR="008C5504" w:rsidRPr="00366CEF" w:rsidRDefault="008C5504" w:rsidP="008C5504">
      <w:pPr>
        <w:pStyle w:val="ListParagraph"/>
        <w:numPr>
          <w:ilvl w:val="0"/>
          <w:numId w:val="27"/>
        </w:numPr>
        <w:tabs>
          <w:tab w:val="clear" w:pos="720"/>
          <w:tab w:val="clear" w:pos="1440"/>
          <w:tab w:val="clear" w:pos="2160"/>
          <w:tab w:val="clear" w:pos="2880"/>
        </w:tabs>
        <w:autoSpaceDE w:val="0"/>
        <w:autoSpaceDN w:val="0"/>
        <w:adjustRightInd w:val="0"/>
        <w:jc w:val="both"/>
      </w:pPr>
      <w:r w:rsidRPr="00366CEF">
        <w:t xml:space="preserve">Membership of the Strategic Corporate Services Board is drawn from Agencies and Executive NDPBs and key policy areas of the Scottish Government including finance, procurement, shared services, public service reform and digital public services.  The Board is responsible for identifying and delivering a range of projects to reduce costs and protect service quality with specific responsibility for creating and expanding opportunities for sharing of corporate services within the central government sector and implementing for central government the priorities set out in Scotland’s Digital Future: Delivery of Public Services. </w:t>
      </w:r>
    </w:p>
    <w:p w:rsidR="00457EE8" w:rsidRPr="009635FC" w:rsidRDefault="00457EE8" w:rsidP="00457EE8">
      <w:pPr>
        <w:jc w:val="both"/>
        <w:rPr>
          <w:i/>
        </w:rPr>
      </w:pPr>
    </w:p>
    <w:p w:rsidR="00457EE8" w:rsidRPr="003D6037" w:rsidRDefault="00457EE8" w:rsidP="003D6037">
      <w:pPr>
        <w:pStyle w:val="Heading2"/>
      </w:pPr>
      <w:bookmarkStart w:id="10" w:name="_Toc415563787"/>
      <w:r w:rsidRPr="003D6037">
        <w:t>Contacts</w:t>
      </w:r>
      <w:bookmarkEnd w:id="10"/>
    </w:p>
    <w:p w:rsidR="00A908E9" w:rsidRPr="00A908E9" w:rsidRDefault="009635FC" w:rsidP="009635FC">
      <w:pPr>
        <w:pStyle w:val="ListParagraph"/>
        <w:numPr>
          <w:ilvl w:val="0"/>
          <w:numId w:val="27"/>
        </w:numPr>
        <w:jc w:val="both"/>
      </w:pPr>
      <w:r w:rsidRPr="00A908E9">
        <w:t>Please direct all enquiries to</w:t>
      </w:r>
      <w:r w:rsidR="00A908E9" w:rsidRPr="00A908E9">
        <w:t>:</w:t>
      </w:r>
      <w:r w:rsidRPr="00A908E9">
        <w:t xml:space="preserve"> </w:t>
      </w:r>
    </w:p>
    <w:p w:rsidR="00A908E9" w:rsidRPr="00A908E9" w:rsidRDefault="00A908E9" w:rsidP="00A908E9">
      <w:pPr>
        <w:pStyle w:val="ListParagraph"/>
        <w:ind w:left="360"/>
        <w:jc w:val="both"/>
      </w:pPr>
      <w:r w:rsidRPr="00A908E9">
        <w:t>Digital Directorate – Office of the CIO</w:t>
      </w:r>
    </w:p>
    <w:p w:rsidR="00A908E9" w:rsidRPr="00A908E9" w:rsidRDefault="00A908E9" w:rsidP="00A908E9">
      <w:pPr>
        <w:pStyle w:val="ListParagraph"/>
        <w:ind w:left="360"/>
        <w:jc w:val="both"/>
      </w:pPr>
      <w:r w:rsidRPr="00A908E9">
        <w:t xml:space="preserve">Email: </w:t>
      </w:r>
      <w:r w:rsidR="00553A7D">
        <w:t>OCIOAssurance@scotland.gsi.gov.uk</w:t>
      </w:r>
    </w:p>
    <w:p w:rsidR="001C6D24" w:rsidRDefault="001C6D24">
      <w:pPr>
        <w:tabs>
          <w:tab w:val="clear" w:pos="720"/>
          <w:tab w:val="clear" w:pos="1440"/>
          <w:tab w:val="clear" w:pos="2160"/>
          <w:tab w:val="clear" w:pos="2880"/>
          <w:tab w:val="clear" w:pos="4680"/>
          <w:tab w:val="clear" w:pos="5400"/>
          <w:tab w:val="clear" w:pos="9000"/>
        </w:tabs>
        <w:spacing w:line="240" w:lineRule="auto"/>
        <w:rPr>
          <w:b/>
        </w:rPr>
        <w:sectPr w:rsidR="001C6D24" w:rsidSect="00E77DBC">
          <w:headerReference w:type="default" r:id="rId15"/>
          <w:footerReference w:type="default" r:id="rId16"/>
          <w:headerReference w:type="first" r:id="rId17"/>
          <w:pgSz w:w="11906" w:h="16838" w:code="9"/>
          <w:pgMar w:top="1134" w:right="1134" w:bottom="1134" w:left="1134" w:header="720" w:footer="720" w:gutter="0"/>
          <w:pgNumType w:start="1"/>
          <w:cols w:space="708"/>
          <w:titlePg/>
          <w:docGrid w:linePitch="360"/>
        </w:sectPr>
      </w:pPr>
    </w:p>
    <w:p w:rsidR="00797E18" w:rsidRPr="00D2711E" w:rsidRDefault="00797E18" w:rsidP="00B37DDE">
      <w:pPr>
        <w:pStyle w:val="Heading1"/>
        <w:rPr>
          <w:i/>
        </w:rPr>
      </w:pPr>
      <w:bookmarkStart w:id="11" w:name="_Toc415563788"/>
      <w:r w:rsidRPr="00D2711E">
        <w:rPr>
          <w:i/>
        </w:rPr>
        <w:lastRenderedPageBreak/>
        <w:t>Process</w:t>
      </w:r>
      <w:bookmarkEnd w:id="11"/>
    </w:p>
    <w:p w:rsidR="00797E18" w:rsidRDefault="00797E18" w:rsidP="00797E18"/>
    <w:p w:rsidR="008055AE" w:rsidRPr="008055AE" w:rsidRDefault="00CE03AE" w:rsidP="00D2711E">
      <w:pPr>
        <w:pStyle w:val="Heading2"/>
      </w:pPr>
      <w:bookmarkStart w:id="12" w:name="_Toc415563789"/>
      <w:r w:rsidRPr="00B37DDE">
        <w:t>I</w:t>
      </w:r>
      <w:r w:rsidR="00A200BB">
        <w:t>C</w:t>
      </w:r>
      <w:r w:rsidRPr="00B37DDE">
        <w:t>T Investment Outline Plans</w:t>
      </w:r>
      <w:bookmarkEnd w:id="12"/>
    </w:p>
    <w:p w:rsidR="009B2DB3" w:rsidRDefault="002860A9" w:rsidP="0091618D">
      <w:pPr>
        <w:pStyle w:val="ListParagraph"/>
        <w:numPr>
          <w:ilvl w:val="0"/>
          <w:numId w:val="27"/>
        </w:numPr>
        <w:tabs>
          <w:tab w:val="clear" w:pos="1440"/>
          <w:tab w:val="num" w:pos="851"/>
        </w:tabs>
        <w:jc w:val="both"/>
      </w:pPr>
      <w:r>
        <w:t>Requests will be</w:t>
      </w:r>
      <w:r w:rsidR="001213AB">
        <w:t xml:space="preserve"> </w:t>
      </w:r>
      <w:r w:rsidR="008055AE">
        <w:t xml:space="preserve">made </w:t>
      </w:r>
      <w:r w:rsidR="001213AB">
        <w:t>quarterly</w:t>
      </w:r>
      <w:r w:rsidR="00BD679F">
        <w:t>,</w:t>
      </w:r>
      <w:r w:rsidR="001213AB">
        <w:t xml:space="preserve"> by </w:t>
      </w:r>
      <w:r w:rsidR="001528BD">
        <w:t xml:space="preserve">the </w:t>
      </w:r>
      <w:r w:rsidR="008055AE" w:rsidRPr="004233AD">
        <w:t>Scottish Government’s Digital Directorate</w:t>
      </w:r>
      <w:r w:rsidR="008055AE">
        <w:t xml:space="preserve"> for outline information on planned </w:t>
      </w:r>
      <w:r w:rsidR="001213AB">
        <w:t xml:space="preserve">new investments </w:t>
      </w:r>
      <w:r w:rsidR="003D0407">
        <w:t xml:space="preserve">in ICT </w:t>
      </w:r>
      <w:r w:rsidR="001213AB">
        <w:t>update</w:t>
      </w:r>
      <w:r w:rsidR="003D0407">
        <w:t>s to</w:t>
      </w:r>
      <w:r w:rsidR="001213AB">
        <w:t xml:space="preserve"> </w:t>
      </w:r>
      <w:r w:rsidR="00D560C2">
        <w:t>previously reported investments</w:t>
      </w:r>
      <w:r w:rsidR="001213AB">
        <w:t xml:space="preserve">. </w:t>
      </w:r>
    </w:p>
    <w:p w:rsidR="009B2DB3" w:rsidRDefault="009B2DB3" w:rsidP="009B2DB3">
      <w:pPr>
        <w:pStyle w:val="ListParagraph"/>
        <w:tabs>
          <w:tab w:val="clear" w:pos="1440"/>
        </w:tabs>
        <w:ind w:left="360"/>
        <w:jc w:val="both"/>
      </w:pPr>
    </w:p>
    <w:p w:rsidR="00797E18" w:rsidRDefault="009B2DB3" w:rsidP="0091618D">
      <w:pPr>
        <w:pStyle w:val="ListParagraph"/>
        <w:numPr>
          <w:ilvl w:val="0"/>
          <w:numId w:val="27"/>
        </w:numPr>
        <w:tabs>
          <w:tab w:val="clear" w:pos="1440"/>
          <w:tab w:val="num" w:pos="851"/>
        </w:tabs>
        <w:jc w:val="both"/>
      </w:pPr>
      <w:r>
        <w:t>It is the responsibility of the Accountable Officer to ensure that a</w:t>
      </w:r>
      <w:r w:rsidR="002860A9">
        <w:t xml:space="preserve">ll </w:t>
      </w:r>
      <w:r w:rsidR="00BF4FA8">
        <w:t xml:space="preserve">proposed </w:t>
      </w:r>
      <w:r w:rsidR="002860A9">
        <w:t>investments</w:t>
      </w:r>
      <w:r w:rsidR="00D122D0">
        <w:t xml:space="preserve"> sho</w:t>
      </w:r>
      <w:r w:rsidR="008055AE">
        <w:t>uld be reported, even those at policy f</w:t>
      </w:r>
      <w:r w:rsidR="00D122D0">
        <w:t xml:space="preserve">ormulation stage. </w:t>
      </w:r>
    </w:p>
    <w:p w:rsidR="00F85922" w:rsidRDefault="00F85922" w:rsidP="00F85922">
      <w:pPr>
        <w:pStyle w:val="ListParagraph"/>
        <w:tabs>
          <w:tab w:val="clear" w:pos="1440"/>
        </w:tabs>
        <w:ind w:left="360"/>
        <w:jc w:val="both"/>
      </w:pPr>
    </w:p>
    <w:p w:rsidR="005D5562" w:rsidRDefault="005D5562" w:rsidP="005D5562">
      <w:pPr>
        <w:pStyle w:val="ListParagraph"/>
        <w:numPr>
          <w:ilvl w:val="0"/>
          <w:numId w:val="27"/>
        </w:numPr>
        <w:tabs>
          <w:tab w:val="clear" w:pos="1440"/>
        </w:tabs>
        <w:jc w:val="both"/>
      </w:pPr>
      <w:r w:rsidRPr="004233AD">
        <w:t>The Directorate (in i</w:t>
      </w:r>
      <w:r>
        <w:t xml:space="preserve">ts role of supporting ISIB) will examine </w:t>
      </w:r>
      <w:r w:rsidR="00441FA5">
        <w:t>plans</w:t>
      </w:r>
      <w:r w:rsidR="0099229C">
        <w:t xml:space="preserve"> </w:t>
      </w:r>
      <w:r>
        <w:t>to :</w:t>
      </w:r>
    </w:p>
    <w:p w:rsidR="005D5562" w:rsidRDefault="005D5562" w:rsidP="005D5562">
      <w:pPr>
        <w:pStyle w:val="ListParagraph"/>
        <w:numPr>
          <w:ilvl w:val="0"/>
          <w:numId w:val="42"/>
        </w:numPr>
        <w:tabs>
          <w:tab w:val="clear" w:pos="1440"/>
        </w:tabs>
        <w:jc w:val="both"/>
      </w:pPr>
      <w:r>
        <w:t>identify and communicate opportunities for collaboration</w:t>
      </w:r>
    </w:p>
    <w:p w:rsidR="005D5562" w:rsidRDefault="005D5562" w:rsidP="005D5562">
      <w:pPr>
        <w:pStyle w:val="ListParagraph"/>
        <w:numPr>
          <w:ilvl w:val="0"/>
          <w:numId w:val="42"/>
        </w:numPr>
        <w:tabs>
          <w:tab w:val="clear" w:pos="1440"/>
        </w:tabs>
        <w:jc w:val="both"/>
      </w:pPr>
      <w:r>
        <w:t xml:space="preserve">identify and communicate opportunities for strategic alignment </w:t>
      </w:r>
    </w:p>
    <w:p w:rsidR="00A200BB" w:rsidRDefault="005D5562" w:rsidP="00A200BB">
      <w:pPr>
        <w:pStyle w:val="ListParagraph"/>
        <w:numPr>
          <w:ilvl w:val="0"/>
          <w:numId w:val="42"/>
        </w:numPr>
        <w:tabs>
          <w:tab w:val="clear" w:pos="1440"/>
        </w:tabs>
        <w:jc w:val="both"/>
      </w:pPr>
      <w:r>
        <w:t xml:space="preserve">determine potential risk, based on </w:t>
      </w:r>
      <w:r w:rsidR="003D0407">
        <w:t xml:space="preserve">full lifecycle </w:t>
      </w:r>
      <w:r>
        <w:t>cost</w:t>
      </w:r>
      <w:r w:rsidR="003D0407">
        <w:t>s</w:t>
      </w:r>
      <w:r>
        <w:t>, supply environment, timescale, capability and capacity to deliver.</w:t>
      </w:r>
    </w:p>
    <w:p w:rsidR="00A200BB" w:rsidRDefault="009A3F2E" w:rsidP="00A200BB">
      <w:pPr>
        <w:pStyle w:val="ListParagraph"/>
        <w:tabs>
          <w:tab w:val="clear" w:pos="1440"/>
        </w:tabs>
        <w:ind w:left="360"/>
        <w:jc w:val="both"/>
      </w:pPr>
      <w:r>
        <w:t xml:space="preserve">Registering a possible investment at its embryonic idea stage will optimise the </w:t>
      </w:r>
      <w:r w:rsidR="004605C9">
        <w:t>chance of</w:t>
      </w:r>
      <w:r>
        <w:t xml:space="preserve"> identifying common themes and encouraging collaboration and alignment – local and strategic.</w:t>
      </w:r>
    </w:p>
    <w:p w:rsidR="009A3F2E" w:rsidRDefault="009A3F2E" w:rsidP="009A3F2E">
      <w:pPr>
        <w:pStyle w:val="ListParagraph"/>
        <w:tabs>
          <w:tab w:val="clear" w:pos="1440"/>
        </w:tabs>
        <w:ind w:left="360"/>
        <w:jc w:val="both"/>
      </w:pPr>
    </w:p>
    <w:p w:rsidR="00B83329" w:rsidRDefault="003D0407" w:rsidP="00675233">
      <w:pPr>
        <w:pStyle w:val="ListParagraph"/>
        <w:numPr>
          <w:ilvl w:val="0"/>
          <w:numId w:val="27"/>
        </w:numPr>
        <w:tabs>
          <w:tab w:val="clear" w:pos="1440"/>
        </w:tabs>
        <w:jc w:val="both"/>
      </w:pPr>
      <w:r>
        <w:t xml:space="preserve">An </w:t>
      </w:r>
      <w:r w:rsidR="00B83329">
        <w:t xml:space="preserve">initial assessment </w:t>
      </w:r>
      <w:r>
        <w:t xml:space="preserve">of the investment plans </w:t>
      </w:r>
      <w:r w:rsidR="009B6109">
        <w:t xml:space="preserve">will be </w:t>
      </w:r>
      <w:r>
        <w:t xml:space="preserve">completed </w:t>
      </w:r>
      <w:r w:rsidR="009B6109">
        <w:t xml:space="preserve">by the </w:t>
      </w:r>
      <w:r>
        <w:t xml:space="preserve">Digital </w:t>
      </w:r>
      <w:r w:rsidR="009B6109">
        <w:t xml:space="preserve">Directorate </w:t>
      </w:r>
      <w:r w:rsidR="00B83329">
        <w:t xml:space="preserve">to determine </w:t>
      </w:r>
      <w:r>
        <w:t xml:space="preserve">if </w:t>
      </w:r>
      <w:r w:rsidR="00B83329">
        <w:t xml:space="preserve">there is a need </w:t>
      </w:r>
      <w:r w:rsidR="00797F0E">
        <w:t>to further</w:t>
      </w:r>
      <w:r>
        <w:t xml:space="preserve"> </w:t>
      </w:r>
      <w:r w:rsidR="00B83329">
        <w:t>engage</w:t>
      </w:r>
      <w:r w:rsidR="00797F0E">
        <w:t xml:space="preserve"> </w:t>
      </w:r>
      <w:r w:rsidR="00B83329">
        <w:t>with organisations. This assessment will look at the initial set of information provided and consider</w:t>
      </w:r>
      <w:r>
        <w:t xml:space="preserve"> 3 key criteria</w:t>
      </w:r>
      <w:r w:rsidR="00B83329">
        <w:t>:</w:t>
      </w:r>
    </w:p>
    <w:p w:rsidR="00B83329" w:rsidRDefault="00B83329" w:rsidP="00B83329">
      <w:pPr>
        <w:pStyle w:val="ListParagraph"/>
        <w:numPr>
          <w:ilvl w:val="0"/>
          <w:numId w:val="44"/>
        </w:numPr>
        <w:tabs>
          <w:tab w:val="clear" w:pos="1440"/>
        </w:tabs>
        <w:jc w:val="both"/>
      </w:pPr>
      <w:r>
        <w:t xml:space="preserve">the overall funds required to deliver on the </w:t>
      </w:r>
      <w:r w:rsidR="003D0407">
        <w:t>full lifecycle costs</w:t>
      </w:r>
      <w:r>
        <w:t xml:space="preserve"> of the project and whether this is realistic and proportionate</w:t>
      </w:r>
      <w:r w:rsidR="003D6037">
        <w:t xml:space="preserve"> to the proposed investment.</w:t>
      </w:r>
    </w:p>
    <w:p w:rsidR="00B83329" w:rsidRDefault="00B83329" w:rsidP="00B83329">
      <w:pPr>
        <w:pStyle w:val="ListParagraph"/>
        <w:numPr>
          <w:ilvl w:val="0"/>
          <w:numId w:val="44"/>
        </w:numPr>
        <w:tabs>
          <w:tab w:val="clear" w:pos="1440"/>
        </w:tabs>
        <w:jc w:val="both"/>
      </w:pPr>
      <w:r>
        <w:t>based on the size and scale of the organisation the potential capacity and capability to deliver</w:t>
      </w:r>
      <w:r w:rsidR="003D6037">
        <w:t xml:space="preserve"> on the proposed investment.</w:t>
      </w:r>
    </w:p>
    <w:p w:rsidR="00EC120B" w:rsidRPr="00366CEF" w:rsidRDefault="00B83329" w:rsidP="003D4DBB">
      <w:pPr>
        <w:pStyle w:val="ListParagraph"/>
        <w:numPr>
          <w:ilvl w:val="0"/>
          <w:numId w:val="44"/>
        </w:numPr>
        <w:tabs>
          <w:tab w:val="clear" w:pos="1440"/>
        </w:tabs>
        <w:jc w:val="both"/>
      </w:pPr>
      <w:r>
        <w:t>based on the timescales proposed is there likely to be potential challenges or is</w:t>
      </w:r>
      <w:r w:rsidR="003D6037">
        <w:t>sues with the delivery of the investment</w:t>
      </w:r>
      <w:r>
        <w:t>.</w:t>
      </w:r>
    </w:p>
    <w:p w:rsidR="00B83329" w:rsidRDefault="00B83329" w:rsidP="00B83329">
      <w:pPr>
        <w:pStyle w:val="ListParagraph"/>
        <w:tabs>
          <w:tab w:val="clear" w:pos="1440"/>
        </w:tabs>
        <w:ind w:left="1152"/>
        <w:jc w:val="both"/>
      </w:pPr>
    </w:p>
    <w:p w:rsidR="00855725" w:rsidRPr="00366CEF" w:rsidRDefault="005D5562" w:rsidP="00066738">
      <w:pPr>
        <w:pStyle w:val="ListParagraph"/>
        <w:numPr>
          <w:ilvl w:val="0"/>
          <w:numId w:val="27"/>
        </w:numPr>
        <w:tabs>
          <w:tab w:val="clear" w:pos="1440"/>
        </w:tabs>
        <w:jc w:val="both"/>
      </w:pPr>
      <w:r>
        <w:t xml:space="preserve">If the </w:t>
      </w:r>
      <w:r w:rsidR="003D0407">
        <w:t>full lifecycle</w:t>
      </w:r>
      <w:r w:rsidR="00BD5E35">
        <w:t xml:space="preserve"> </w:t>
      </w:r>
      <w:r w:rsidR="00960172">
        <w:t>cost</w:t>
      </w:r>
      <w:r w:rsidR="003D0407">
        <w:t>s</w:t>
      </w:r>
      <w:r w:rsidR="00D51F29">
        <w:rPr>
          <w:rStyle w:val="FootnoteReference"/>
        </w:rPr>
        <w:footnoteReference w:id="1"/>
      </w:r>
      <w:r>
        <w:t xml:space="preserve"> of a project </w:t>
      </w:r>
      <w:r w:rsidR="003D0407">
        <w:t>or programme are</w:t>
      </w:r>
      <w:r>
        <w:t xml:space="preserve"> </w:t>
      </w:r>
      <w:r w:rsidR="00441FA5">
        <w:t>clearly defined</w:t>
      </w:r>
      <w:r>
        <w:t xml:space="preserve"> and there is capacity and capability to deliver and the timescales appear realistic</w:t>
      </w:r>
      <w:r w:rsidR="00960172">
        <w:t>,</w:t>
      </w:r>
      <w:r>
        <w:t xml:space="preserve"> it will be rated </w:t>
      </w:r>
      <w:r w:rsidRPr="00C032B0">
        <w:rPr>
          <w:b/>
          <w:color w:val="00B050"/>
        </w:rPr>
        <w:t>G</w:t>
      </w:r>
      <w:r w:rsidR="00C032B0" w:rsidRPr="00C032B0">
        <w:rPr>
          <w:b/>
          <w:color w:val="00B050"/>
        </w:rPr>
        <w:t>REEN</w:t>
      </w:r>
      <w:r>
        <w:rPr>
          <w:color w:val="00B050"/>
        </w:rPr>
        <w:t xml:space="preserve"> </w:t>
      </w:r>
      <w:r w:rsidRPr="005D5562">
        <w:t>and</w:t>
      </w:r>
      <w:r>
        <w:t xml:space="preserve"> ISIB will not anticipate further engagement. If there is doubt over one of these criteria, it will be rated </w:t>
      </w:r>
      <w:r w:rsidRPr="00C032B0">
        <w:rPr>
          <w:b/>
          <w:color w:val="FFC000"/>
        </w:rPr>
        <w:t>A</w:t>
      </w:r>
      <w:r w:rsidR="00C032B0" w:rsidRPr="00C032B0">
        <w:rPr>
          <w:b/>
          <w:color w:val="FFC000"/>
        </w:rPr>
        <w:t>MBE</w:t>
      </w:r>
      <w:r w:rsidR="00C032B0">
        <w:rPr>
          <w:b/>
          <w:color w:val="FFC000"/>
        </w:rPr>
        <w:t>R</w:t>
      </w:r>
      <w:r w:rsidRPr="005D5562">
        <w:rPr>
          <w:color w:val="FFC000"/>
        </w:rPr>
        <w:t xml:space="preserve"> </w:t>
      </w:r>
      <w:r w:rsidRPr="00675233">
        <w:t>and if there is doubt over two or more of the criteria it will be rated</w:t>
      </w:r>
      <w:r w:rsidRPr="005D5562">
        <w:rPr>
          <w:color w:val="FFC000"/>
        </w:rPr>
        <w:t xml:space="preserve"> </w:t>
      </w:r>
      <w:r w:rsidRPr="003D4DBB">
        <w:rPr>
          <w:b/>
          <w:color w:val="FF0000"/>
        </w:rPr>
        <w:t>R</w:t>
      </w:r>
      <w:r w:rsidR="00C032B0" w:rsidRPr="003D4DBB">
        <w:rPr>
          <w:b/>
          <w:color w:val="FF0000"/>
        </w:rPr>
        <w:t>ED</w:t>
      </w:r>
      <w:r w:rsidRPr="005D5562">
        <w:rPr>
          <w:color w:val="FF0000"/>
        </w:rPr>
        <w:t>.</w:t>
      </w:r>
      <w:r>
        <w:rPr>
          <w:color w:val="FF0000"/>
        </w:rPr>
        <w:t xml:space="preserve"> </w:t>
      </w:r>
      <w:r w:rsidR="003D0407">
        <w:rPr>
          <w:color w:val="FF0000"/>
        </w:rPr>
        <w:t xml:space="preserve"> </w:t>
      </w:r>
    </w:p>
    <w:p w:rsidR="00797F0E" w:rsidRDefault="00797F0E" w:rsidP="00797F0E">
      <w:pPr>
        <w:pStyle w:val="ListParagraph"/>
        <w:tabs>
          <w:tab w:val="clear" w:pos="1440"/>
        </w:tabs>
        <w:ind w:left="360"/>
        <w:jc w:val="both"/>
      </w:pPr>
    </w:p>
    <w:p w:rsidR="00066738" w:rsidRDefault="00855725" w:rsidP="00066738">
      <w:pPr>
        <w:pStyle w:val="ListParagraph"/>
        <w:numPr>
          <w:ilvl w:val="0"/>
          <w:numId w:val="27"/>
        </w:numPr>
        <w:tabs>
          <w:tab w:val="clear" w:pos="1440"/>
        </w:tabs>
        <w:jc w:val="both"/>
      </w:pPr>
      <w:r>
        <w:t>For Amber and Red projects or programmes</w:t>
      </w:r>
      <w:r w:rsidR="00A42615">
        <w:t>,</w:t>
      </w:r>
      <w:r>
        <w:t xml:space="preserve"> </w:t>
      </w:r>
      <w:r w:rsidR="005D5562" w:rsidRPr="00BF4FA8">
        <w:t>ISIB</w:t>
      </w:r>
      <w:r w:rsidR="005D5562">
        <w:rPr>
          <w:color w:val="FF0000"/>
        </w:rPr>
        <w:t xml:space="preserve"> </w:t>
      </w:r>
      <w:r w:rsidR="005D5562" w:rsidRPr="005D5562">
        <w:t xml:space="preserve">will </w:t>
      </w:r>
      <w:r w:rsidR="005D5562">
        <w:t>wish to know that</w:t>
      </w:r>
      <w:r w:rsidR="003D0407">
        <w:t xml:space="preserve"> at a minimum, the</w:t>
      </w:r>
      <w:r w:rsidR="005D5562">
        <w:t xml:space="preserve"> assuranc</w:t>
      </w:r>
      <w:r w:rsidR="00BF4FA8">
        <w:t xml:space="preserve">e processes set out below are </w:t>
      </w:r>
      <w:r w:rsidR="005D5562">
        <w:t>b</w:t>
      </w:r>
      <w:r w:rsidR="00BF4FA8">
        <w:t>e</w:t>
      </w:r>
      <w:r w:rsidR="005D5562">
        <w:t>ing pursued</w:t>
      </w:r>
      <w:r w:rsidR="00BD5E35">
        <w:t>.</w:t>
      </w:r>
      <w:r w:rsidR="009E0D2D">
        <w:t xml:space="preserve">  These process</w:t>
      </w:r>
      <w:r w:rsidR="00A42615">
        <w:t>es</w:t>
      </w:r>
      <w:r w:rsidR="009E0D2D">
        <w:t xml:space="preserve"> are intended to be proportionate to the scale of the investment and have been banded for:</w:t>
      </w:r>
    </w:p>
    <w:p w:rsidR="009E0D2D" w:rsidRPr="003D4DBB" w:rsidRDefault="009E0D2D" w:rsidP="003D4DBB">
      <w:pPr>
        <w:pStyle w:val="ListParagraph"/>
        <w:numPr>
          <w:ilvl w:val="0"/>
          <w:numId w:val="44"/>
        </w:numPr>
        <w:tabs>
          <w:tab w:val="clear" w:pos="1440"/>
        </w:tabs>
        <w:jc w:val="both"/>
      </w:pPr>
      <w:r w:rsidRPr="003D4DBB">
        <w:t xml:space="preserve">Investments under £1m </w:t>
      </w:r>
    </w:p>
    <w:p w:rsidR="009E0D2D" w:rsidRPr="003D4DBB" w:rsidRDefault="009E0D2D" w:rsidP="003D4DBB">
      <w:pPr>
        <w:pStyle w:val="ListParagraph"/>
        <w:numPr>
          <w:ilvl w:val="0"/>
          <w:numId w:val="44"/>
        </w:numPr>
        <w:tabs>
          <w:tab w:val="clear" w:pos="1440"/>
        </w:tabs>
        <w:jc w:val="both"/>
      </w:pPr>
      <w:r w:rsidRPr="003D4DBB">
        <w:t>Investments between £1m and £5m</w:t>
      </w:r>
    </w:p>
    <w:p w:rsidR="009E0D2D" w:rsidRPr="003D4DBB" w:rsidRDefault="009E0D2D" w:rsidP="003D4DBB">
      <w:pPr>
        <w:pStyle w:val="ListParagraph"/>
        <w:numPr>
          <w:ilvl w:val="0"/>
          <w:numId w:val="44"/>
        </w:numPr>
        <w:tabs>
          <w:tab w:val="clear" w:pos="1440"/>
        </w:tabs>
        <w:jc w:val="both"/>
      </w:pPr>
      <w:r w:rsidRPr="003D4DBB">
        <w:t xml:space="preserve">Investments over £5m </w:t>
      </w:r>
    </w:p>
    <w:p w:rsidR="005D5562" w:rsidRDefault="005D5562" w:rsidP="005D5562">
      <w:pPr>
        <w:tabs>
          <w:tab w:val="clear" w:pos="1440"/>
        </w:tabs>
        <w:jc w:val="both"/>
      </w:pPr>
    </w:p>
    <w:p w:rsidR="009A3F2E" w:rsidRDefault="009A3F2E" w:rsidP="005D5562">
      <w:pPr>
        <w:tabs>
          <w:tab w:val="clear" w:pos="1440"/>
        </w:tabs>
        <w:jc w:val="both"/>
      </w:pPr>
    </w:p>
    <w:p w:rsidR="009B2DB3" w:rsidRDefault="009B2DB3" w:rsidP="005D5562">
      <w:pPr>
        <w:tabs>
          <w:tab w:val="clear" w:pos="1440"/>
        </w:tabs>
        <w:jc w:val="both"/>
      </w:pPr>
    </w:p>
    <w:p w:rsidR="009B2DB3" w:rsidRDefault="009B2DB3" w:rsidP="005D5562">
      <w:pPr>
        <w:tabs>
          <w:tab w:val="clear" w:pos="1440"/>
        </w:tabs>
        <w:jc w:val="both"/>
      </w:pPr>
    </w:p>
    <w:p w:rsidR="009A3F2E" w:rsidRDefault="009A3F2E" w:rsidP="005D5562">
      <w:pPr>
        <w:tabs>
          <w:tab w:val="clear" w:pos="1440"/>
        </w:tabs>
        <w:jc w:val="both"/>
      </w:pPr>
    </w:p>
    <w:p w:rsidR="00BF4FA8" w:rsidRPr="003D6037" w:rsidRDefault="00A200BB" w:rsidP="003D6037">
      <w:pPr>
        <w:pStyle w:val="Heading2"/>
      </w:pPr>
      <w:bookmarkStart w:id="13" w:name="_Toc415563790"/>
      <w:r w:rsidRPr="003D6037">
        <w:lastRenderedPageBreak/>
        <w:t xml:space="preserve">ICT Investment Plan </w:t>
      </w:r>
      <w:r w:rsidR="005D5562" w:rsidRPr="003D6037">
        <w:t>Checklist</w:t>
      </w:r>
      <w:bookmarkEnd w:id="13"/>
    </w:p>
    <w:p w:rsidR="00A53550" w:rsidRDefault="004319F0" w:rsidP="00366CEF">
      <w:pPr>
        <w:pStyle w:val="ListParagraph"/>
        <w:numPr>
          <w:ilvl w:val="0"/>
          <w:numId w:val="27"/>
        </w:numPr>
        <w:tabs>
          <w:tab w:val="clear" w:pos="1440"/>
        </w:tabs>
        <w:jc w:val="both"/>
      </w:pPr>
      <w:r>
        <w:t xml:space="preserve">All </w:t>
      </w:r>
      <w:r w:rsidR="00A53550">
        <w:t>projects are expected to use the Investment Plan Checklist (</w:t>
      </w:r>
      <w:hyperlink w:anchor="_Annex_B_ICT" w:history="1">
        <w:r w:rsidR="00502266">
          <w:rPr>
            <w:rStyle w:val="Hyperlink"/>
          </w:rPr>
          <w:t>see Annex B</w:t>
        </w:r>
      </w:hyperlink>
      <w:r w:rsidR="00A53550">
        <w:t>)</w:t>
      </w:r>
      <w:r w:rsidR="0057549B">
        <w:t xml:space="preserve">. </w:t>
      </w:r>
      <w:r w:rsidR="00A53550">
        <w:t xml:space="preserve"> This </w:t>
      </w:r>
      <w:r w:rsidR="0057549B">
        <w:t xml:space="preserve">asks a number of key questions </w:t>
      </w:r>
      <w:r w:rsidR="004572FD">
        <w:t xml:space="preserve">to be considered during a project or </w:t>
      </w:r>
      <w:r w:rsidR="004605C9">
        <w:t>programme based</w:t>
      </w:r>
      <w:r w:rsidR="00A53550">
        <w:t xml:space="preserve"> on Audit Scotland</w:t>
      </w:r>
      <w:r w:rsidR="0057549B">
        <w:t xml:space="preserve"> and other good practice checklists</w:t>
      </w:r>
      <w:r w:rsidR="00A53550">
        <w:t xml:space="preserve">. It </w:t>
      </w:r>
      <w:r w:rsidR="004572FD">
        <w:t xml:space="preserve">covers </w:t>
      </w:r>
      <w:r w:rsidR="00A53550">
        <w:t xml:space="preserve">a </w:t>
      </w:r>
      <w:r w:rsidR="004572FD">
        <w:t xml:space="preserve">wide </w:t>
      </w:r>
      <w:r w:rsidR="00A53550">
        <w:t>range of considerations including governance</w:t>
      </w:r>
      <w:r w:rsidR="004572FD">
        <w:t xml:space="preserve">, business alignment, funding and change control as well as the organisations capacity and </w:t>
      </w:r>
      <w:r w:rsidR="00366CEF">
        <w:t xml:space="preserve">capability </w:t>
      </w:r>
      <w:r w:rsidR="00A53550">
        <w:t xml:space="preserve">to deliver. </w:t>
      </w:r>
    </w:p>
    <w:p w:rsidR="00366CEF" w:rsidRDefault="00366CEF" w:rsidP="00366CEF">
      <w:pPr>
        <w:tabs>
          <w:tab w:val="clear" w:pos="1440"/>
        </w:tabs>
        <w:jc w:val="both"/>
      </w:pPr>
    </w:p>
    <w:p w:rsidR="00855725" w:rsidRDefault="0091618D" w:rsidP="00855725">
      <w:pPr>
        <w:pStyle w:val="ListParagraph"/>
        <w:numPr>
          <w:ilvl w:val="0"/>
          <w:numId w:val="27"/>
        </w:numPr>
        <w:tabs>
          <w:tab w:val="clear" w:pos="1440"/>
        </w:tabs>
        <w:jc w:val="both"/>
      </w:pPr>
      <w:r>
        <w:t>It is highly recommended that the</w:t>
      </w:r>
      <w:r w:rsidR="00D122D0">
        <w:t xml:space="preserve"> checklist </w:t>
      </w:r>
      <w:r w:rsidR="000B5AA1">
        <w:t xml:space="preserve">be </w:t>
      </w:r>
      <w:r>
        <w:t xml:space="preserve">used </w:t>
      </w:r>
      <w:r w:rsidR="000B5AA1">
        <w:t>by</w:t>
      </w:r>
      <w:r w:rsidR="00A53550">
        <w:t xml:space="preserve"> </w:t>
      </w:r>
      <w:r w:rsidR="00456048">
        <w:t>AOs,</w:t>
      </w:r>
      <w:r>
        <w:t xml:space="preserve"> SROs, Boards and especially P</w:t>
      </w:r>
      <w:r w:rsidR="004572FD">
        <w:t xml:space="preserve">roject and </w:t>
      </w:r>
      <w:r>
        <w:t>P</w:t>
      </w:r>
      <w:r w:rsidR="004572FD">
        <w:t xml:space="preserve">rogramme </w:t>
      </w:r>
      <w:r w:rsidR="00A53550">
        <w:t xml:space="preserve">managers to </w:t>
      </w:r>
      <w:r w:rsidR="00F14CD3">
        <w:t xml:space="preserve">support them in effective exercise of their </w:t>
      </w:r>
      <w:r w:rsidR="00A53550">
        <w:t xml:space="preserve">roles.  The checklist is designed to be used at </w:t>
      </w:r>
      <w:r w:rsidR="00855725">
        <w:t xml:space="preserve">key </w:t>
      </w:r>
      <w:r w:rsidR="00A53550">
        <w:t xml:space="preserve">points </w:t>
      </w:r>
      <w:r w:rsidR="000B5AA1">
        <w:t xml:space="preserve">throughout the </w:t>
      </w:r>
      <w:r w:rsidR="00A53550">
        <w:t xml:space="preserve">project </w:t>
      </w:r>
      <w:r w:rsidR="000B5AA1">
        <w:t>lifecycle</w:t>
      </w:r>
      <w:r w:rsidR="007D0D81">
        <w:t xml:space="preserve"> </w:t>
      </w:r>
      <w:r w:rsidR="00A53550">
        <w:t xml:space="preserve">- </w:t>
      </w:r>
      <w:r w:rsidR="00F14CD3">
        <w:t xml:space="preserve">not just once - </w:t>
      </w:r>
      <w:r w:rsidR="00A53550">
        <w:t>a</w:t>
      </w:r>
      <w:r w:rsidR="00441FA5">
        <w:t>s</w:t>
      </w:r>
      <w:r w:rsidR="00A53550">
        <w:t xml:space="preserve"> not all questions will be able to be answered at inception.</w:t>
      </w:r>
      <w:r w:rsidR="00C072C1" w:rsidRPr="00C072C1">
        <w:t xml:space="preserve"> </w:t>
      </w:r>
      <w:r w:rsidR="001452AA">
        <w:t xml:space="preserve"> </w:t>
      </w:r>
      <w:r w:rsidR="00855725">
        <w:t>Independent reviewers are also likely to find the information from a completed checklist useful input to their reviews.</w:t>
      </w:r>
    </w:p>
    <w:p w:rsidR="00855725" w:rsidRDefault="00855725" w:rsidP="00AE515F">
      <w:pPr>
        <w:tabs>
          <w:tab w:val="clear" w:pos="1440"/>
        </w:tabs>
        <w:jc w:val="both"/>
      </w:pPr>
    </w:p>
    <w:p w:rsidR="00D34210" w:rsidRPr="00D34210" w:rsidRDefault="003D6A82" w:rsidP="00D34210">
      <w:pPr>
        <w:pStyle w:val="ListParagraph"/>
        <w:numPr>
          <w:ilvl w:val="0"/>
          <w:numId w:val="27"/>
        </w:numPr>
        <w:tabs>
          <w:tab w:val="clear" w:pos="1440"/>
        </w:tabs>
        <w:jc w:val="both"/>
      </w:pPr>
      <w:r w:rsidRPr="00D34210">
        <w:t>In addition to the checklist, o</w:t>
      </w:r>
      <w:r w:rsidR="00A53550" w:rsidRPr="00D34210">
        <w:t xml:space="preserve">rganisations may find it helpful to draw </w:t>
      </w:r>
      <w:r w:rsidR="007D0D81" w:rsidRPr="00D34210">
        <w:t>on the Approvals</w:t>
      </w:r>
      <w:r w:rsidR="00AA131A" w:rsidRPr="00D34210">
        <w:t xml:space="preserve"> and Assurance Plan</w:t>
      </w:r>
      <w:r w:rsidR="00A53550" w:rsidRPr="00D34210">
        <w:t xml:space="preserve"> template</w:t>
      </w:r>
      <w:r w:rsidR="00AA131A" w:rsidRPr="00D34210">
        <w:t xml:space="preserve"> (</w:t>
      </w:r>
      <w:hyperlink w:anchor="_Approvals_and_Assurance" w:history="1">
        <w:r w:rsidR="00456048" w:rsidRPr="00456048">
          <w:rPr>
            <w:rStyle w:val="Hyperlink"/>
          </w:rPr>
          <w:t>see Annex C</w:t>
        </w:r>
      </w:hyperlink>
      <w:r w:rsidR="00AA131A" w:rsidRPr="00D34210">
        <w:t xml:space="preserve">) </w:t>
      </w:r>
      <w:r w:rsidRPr="00D34210">
        <w:t xml:space="preserve">which aims to help SRO’s and AO’s plan assurance and keep track of the different forms of approvals that may be a factor in the lifecycle of the project. This can be particularly useful in </w:t>
      </w:r>
      <w:r w:rsidR="00A53550" w:rsidRPr="00D34210">
        <w:t>set</w:t>
      </w:r>
      <w:r w:rsidRPr="00D34210">
        <w:t xml:space="preserve">ting </w:t>
      </w:r>
      <w:r w:rsidR="00A53550" w:rsidRPr="00D34210">
        <w:t>out arrangements for internal and independent assurance</w:t>
      </w:r>
      <w:r w:rsidRPr="00D34210">
        <w:t xml:space="preserve"> to ensure approvals and assurance are working together to deliver a successful projects</w:t>
      </w:r>
      <w:r w:rsidR="00A53550" w:rsidRPr="00D34210">
        <w:t>.</w:t>
      </w:r>
      <w:r w:rsidR="00855725" w:rsidRPr="00D34210">
        <w:t xml:space="preserve">  </w:t>
      </w:r>
    </w:p>
    <w:p w:rsidR="00D34210" w:rsidRDefault="00D34210" w:rsidP="00D34210">
      <w:pPr>
        <w:pStyle w:val="Heading2"/>
      </w:pPr>
    </w:p>
    <w:p w:rsidR="00D34210" w:rsidRPr="003D6037" w:rsidRDefault="00D34210" w:rsidP="00D34210">
      <w:pPr>
        <w:pStyle w:val="Heading2"/>
      </w:pPr>
      <w:bookmarkStart w:id="14" w:name="_Toc415563791"/>
      <w:r w:rsidRPr="003D6037">
        <w:t>Escalation Route</w:t>
      </w:r>
      <w:bookmarkEnd w:id="14"/>
    </w:p>
    <w:p w:rsidR="00D34210" w:rsidRPr="002028CB" w:rsidRDefault="00D34210" w:rsidP="00B65F69">
      <w:pPr>
        <w:pStyle w:val="ListParagraph"/>
        <w:numPr>
          <w:ilvl w:val="0"/>
          <w:numId w:val="27"/>
        </w:numPr>
        <w:tabs>
          <w:tab w:val="clear" w:pos="1440"/>
        </w:tabs>
        <w:jc w:val="both"/>
        <w:rPr>
          <w:szCs w:val="24"/>
          <w:lang w:eastAsia="en-GB"/>
        </w:rPr>
      </w:pPr>
      <w:r>
        <w:rPr>
          <w:szCs w:val="24"/>
          <w:lang w:eastAsia="en-GB"/>
        </w:rPr>
        <w:t>The Digital Directorate, on behalf of ISIB, will provide regular assurance reports to the Strategic Corporate Services Board (SCSB). If there are any issues that need to be escalated</w:t>
      </w:r>
      <w:r w:rsidR="00456048">
        <w:rPr>
          <w:szCs w:val="24"/>
          <w:lang w:eastAsia="en-GB"/>
        </w:rPr>
        <w:t>,</w:t>
      </w:r>
      <w:r>
        <w:rPr>
          <w:szCs w:val="24"/>
          <w:lang w:eastAsia="en-GB"/>
        </w:rPr>
        <w:t xml:space="preserve"> SCSB will be notified along with Director Generals and Accountable </w:t>
      </w:r>
      <w:r w:rsidR="004605C9">
        <w:rPr>
          <w:szCs w:val="24"/>
          <w:lang w:eastAsia="en-GB"/>
        </w:rPr>
        <w:t>Officers with</w:t>
      </w:r>
      <w:r>
        <w:rPr>
          <w:szCs w:val="24"/>
          <w:lang w:eastAsia="en-GB"/>
        </w:rPr>
        <w:t xml:space="preserve"> a view to ensuring resolution through engagement at this level.</w:t>
      </w:r>
    </w:p>
    <w:p w:rsidR="00D34210" w:rsidRDefault="00D34210" w:rsidP="00D34210">
      <w:pPr>
        <w:tabs>
          <w:tab w:val="clear" w:pos="720"/>
          <w:tab w:val="clear" w:pos="1440"/>
          <w:tab w:val="left" w:pos="426"/>
          <w:tab w:val="num" w:pos="851"/>
          <w:tab w:val="right" w:pos="10170"/>
        </w:tabs>
        <w:ind w:left="851" w:hanging="851"/>
        <w:jc w:val="both"/>
        <w:rPr>
          <w:b/>
          <w:szCs w:val="24"/>
          <w:lang w:eastAsia="en-GB"/>
        </w:rPr>
      </w:pPr>
    </w:p>
    <w:p w:rsidR="00D34210" w:rsidRDefault="00D34210" w:rsidP="00D34210">
      <w:pPr>
        <w:pStyle w:val="Heading2"/>
        <w:rPr>
          <w:lang w:eastAsia="en-GB"/>
        </w:rPr>
      </w:pPr>
      <w:bookmarkStart w:id="15" w:name="_Toc415563792"/>
      <w:r>
        <w:rPr>
          <w:lang w:eastAsia="en-GB"/>
        </w:rPr>
        <w:t>Lessons learned</w:t>
      </w:r>
      <w:bookmarkEnd w:id="15"/>
      <w:r>
        <w:rPr>
          <w:lang w:eastAsia="en-GB"/>
        </w:rPr>
        <w:t xml:space="preserve"> </w:t>
      </w:r>
    </w:p>
    <w:p w:rsidR="00D34210" w:rsidRDefault="00D34210" w:rsidP="00B65F69">
      <w:pPr>
        <w:pStyle w:val="ListParagraph"/>
        <w:numPr>
          <w:ilvl w:val="0"/>
          <w:numId w:val="27"/>
        </w:numPr>
        <w:jc w:val="both"/>
        <w:rPr>
          <w:lang w:eastAsia="en-GB"/>
        </w:rPr>
      </w:pPr>
      <w:r>
        <w:rPr>
          <w:lang w:eastAsia="en-GB"/>
        </w:rPr>
        <w:t>Lessons learned worksh</w:t>
      </w:r>
      <w:r w:rsidR="009A3F2E">
        <w:rPr>
          <w:lang w:eastAsia="en-GB"/>
        </w:rPr>
        <w:t>ops will be held annually with P</w:t>
      </w:r>
      <w:r>
        <w:rPr>
          <w:lang w:eastAsia="en-GB"/>
        </w:rPr>
        <w:t>roject an</w:t>
      </w:r>
      <w:r w:rsidR="009A3F2E">
        <w:rPr>
          <w:lang w:eastAsia="en-GB"/>
        </w:rPr>
        <w:t>d P</w:t>
      </w:r>
      <w:r>
        <w:rPr>
          <w:lang w:eastAsia="en-GB"/>
        </w:rPr>
        <w:t xml:space="preserve">rogramme Managers invited to provide their input and feedback to inform a lessons learned report that can support central government SRO’s in delivering their projects.  </w:t>
      </w:r>
      <w:r w:rsidRPr="00B5571E">
        <w:rPr>
          <w:lang w:eastAsia="en-GB"/>
        </w:rPr>
        <w:t>The</w:t>
      </w:r>
      <w:r>
        <w:rPr>
          <w:lang w:eastAsia="en-GB"/>
        </w:rPr>
        <w:t xml:space="preserve"> lessons learned workshops will be aligned with the Scottish Government’s Programme and </w:t>
      </w:r>
      <w:r w:rsidRPr="00B5571E">
        <w:rPr>
          <w:lang w:eastAsia="en-GB"/>
        </w:rPr>
        <w:t>Project Principles.</w:t>
      </w:r>
    </w:p>
    <w:p w:rsidR="00D34210" w:rsidRDefault="00D34210" w:rsidP="00486C9F">
      <w:pPr>
        <w:pStyle w:val="ListParagraph"/>
        <w:ind w:left="360"/>
        <w:jc w:val="both"/>
        <w:rPr>
          <w:lang w:eastAsia="en-GB"/>
        </w:rPr>
      </w:pPr>
    </w:p>
    <w:p w:rsidR="00D34210" w:rsidRDefault="00D34210" w:rsidP="00486C9F">
      <w:pPr>
        <w:pStyle w:val="ListParagraph"/>
        <w:numPr>
          <w:ilvl w:val="0"/>
          <w:numId w:val="27"/>
        </w:numPr>
        <w:jc w:val="both"/>
        <w:rPr>
          <w:lang w:eastAsia="en-GB"/>
        </w:rPr>
      </w:pPr>
      <w:r>
        <w:rPr>
          <w:lang w:eastAsia="en-GB"/>
        </w:rPr>
        <w:t>In addition, the ICT Assurance Framework and processes will be kept under review and feedback sought to ensure we can continually improve the framework and add value.</w:t>
      </w:r>
    </w:p>
    <w:p w:rsidR="00D34210" w:rsidRDefault="00D34210">
      <w:pPr>
        <w:tabs>
          <w:tab w:val="clear" w:pos="720"/>
          <w:tab w:val="clear" w:pos="1440"/>
          <w:tab w:val="clear" w:pos="2160"/>
          <w:tab w:val="clear" w:pos="2880"/>
          <w:tab w:val="clear" w:pos="4680"/>
          <w:tab w:val="clear" w:pos="5400"/>
          <w:tab w:val="clear" w:pos="9000"/>
        </w:tabs>
        <w:spacing w:line="240" w:lineRule="auto"/>
        <w:sectPr w:rsidR="00D34210" w:rsidSect="001213AB">
          <w:headerReference w:type="default" r:id="rId18"/>
          <w:pgSz w:w="11906" w:h="16838" w:code="9"/>
          <w:pgMar w:top="1134" w:right="1134" w:bottom="1134" w:left="1134" w:header="720" w:footer="720" w:gutter="0"/>
          <w:cols w:space="708"/>
          <w:docGrid w:linePitch="360"/>
        </w:sectPr>
      </w:pPr>
    </w:p>
    <w:p w:rsidR="00544F88" w:rsidRPr="000539E0" w:rsidRDefault="00544F88" w:rsidP="003D6037">
      <w:pPr>
        <w:pStyle w:val="Heading2"/>
      </w:pPr>
      <w:bookmarkStart w:id="16" w:name="_Toc415563793"/>
      <w:r w:rsidRPr="000539E0">
        <w:lastRenderedPageBreak/>
        <w:t xml:space="preserve">Investment </w:t>
      </w:r>
      <w:r w:rsidR="00AD09CB">
        <w:t xml:space="preserve">equal to and </w:t>
      </w:r>
      <w:r w:rsidRPr="000539E0">
        <w:t>under £1m</w:t>
      </w:r>
      <w:bookmarkEnd w:id="16"/>
      <w:r w:rsidR="00D2711E" w:rsidRPr="000539E0">
        <w:t xml:space="preserve"> </w:t>
      </w:r>
    </w:p>
    <w:p w:rsidR="004F50FC" w:rsidRPr="000539E0" w:rsidRDefault="00650910" w:rsidP="003D6037">
      <w:pPr>
        <w:pStyle w:val="ListParagraph"/>
        <w:numPr>
          <w:ilvl w:val="0"/>
          <w:numId w:val="27"/>
        </w:numPr>
        <w:jc w:val="both"/>
      </w:pPr>
      <w:r w:rsidRPr="000539E0">
        <w:t>For all investment</w:t>
      </w:r>
      <w:r w:rsidR="00855725">
        <w:t>s</w:t>
      </w:r>
      <w:r w:rsidRPr="000539E0">
        <w:t xml:space="preserve"> under £1m </w:t>
      </w:r>
      <w:r w:rsidR="00855725">
        <w:t xml:space="preserve">that have been </w:t>
      </w:r>
      <w:r w:rsidR="00855725" w:rsidRPr="000539E0">
        <w:t xml:space="preserve">rated </w:t>
      </w:r>
      <w:r w:rsidR="00855725" w:rsidRPr="00C032B0">
        <w:rPr>
          <w:b/>
          <w:color w:val="FFC000"/>
        </w:rPr>
        <w:t>A</w:t>
      </w:r>
      <w:r w:rsidR="00C032B0" w:rsidRPr="00C032B0">
        <w:rPr>
          <w:b/>
          <w:color w:val="FFC000"/>
        </w:rPr>
        <w:t>MBER</w:t>
      </w:r>
      <w:r w:rsidR="00855725" w:rsidRPr="000539E0">
        <w:t xml:space="preserve"> or </w:t>
      </w:r>
      <w:r w:rsidR="00855725" w:rsidRPr="00C032B0">
        <w:rPr>
          <w:b/>
          <w:color w:val="FF0000"/>
        </w:rPr>
        <w:t>R</w:t>
      </w:r>
      <w:r w:rsidR="00C032B0" w:rsidRPr="00C032B0">
        <w:rPr>
          <w:b/>
          <w:color w:val="FF0000"/>
        </w:rPr>
        <w:t>ED</w:t>
      </w:r>
      <w:r w:rsidR="00855725" w:rsidRPr="000539E0">
        <w:t xml:space="preserve"> </w:t>
      </w:r>
      <w:r w:rsidR="00855725">
        <w:t>in</w:t>
      </w:r>
      <w:r w:rsidR="00855725" w:rsidRPr="000539E0">
        <w:t xml:space="preserve"> </w:t>
      </w:r>
      <w:r w:rsidRPr="000539E0">
        <w:t>the Digital Directorate’s initial assessment,</w:t>
      </w:r>
      <w:r w:rsidR="00066738" w:rsidRPr="000539E0">
        <w:t xml:space="preserve"> the Project or Programme Manager</w:t>
      </w:r>
      <w:r w:rsidR="004F34C1" w:rsidRPr="000539E0">
        <w:t xml:space="preserve"> </w:t>
      </w:r>
      <w:r w:rsidR="00544F88" w:rsidRPr="000539E0">
        <w:t xml:space="preserve">must complete and continue to keep under </w:t>
      </w:r>
      <w:r w:rsidR="007D6B09" w:rsidRPr="000539E0">
        <w:t>review the ICT Investment Plan C</w:t>
      </w:r>
      <w:r w:rsidR="00544F88" w:rsidRPr="000539E0">
        <w:t xml:space="preserve">hecklist. </w:t>
      </w:r>
    </w:p>
    <w:p w:rsidR="00D2711E" w:rsidRPr="000539E0" w:rsidRDefault="00D2711E" w:rsidP="00D2711E">
      <w:pPr>
        <w:pStyle w:val="ListParagraph"/>
        <w:ind w:left="360"/>
      </w:pPr>
    </w:p>
    <w:p w:rsidR="004F34C1" w:rsidRPr="000539E0" w:rsidRDefault="00D2711E" w:rsidP="00616BA5">
      <w:pPr>
        <w:pStyle w:val="ListParagraph"/>
        <w:numPr>
          <w:ilvl w:val="0"/>
          <w:numId w:val="27"/>
        </w:numPr>
        <w:tabs>
          <w:tab w:val="clear" w:pos="1440"/>
        </w:tabs>
        <w:jc w:val="both"/>
      </w:pPr>
      <w:r w:rsidRPr="000539E0">
        <w:t>The Project or Programme Manager</w:t>
      </w:r>
      <w:r w:rsidR="00544F88" w:rsidRPr="000539E0">
        <w:t xml:space="preserve"> </w:t>
      </w:r>
      <w:r w:rsidR="004F34C1" w:rsidRPr="000539E0">
        <w:t xml:space="preserve">must be in the position to submit </w:t>
      </w:r>
      <w:r w:rsidR="00544F88" w:rsidRPr="000539E0">
        <w:t>the</w:t>
      </w:r>
      <w:r w:rsidR="007D6B09" w:rsidRPr="000539E0">
        <w:t xml:space="preserve"> c</w:t>
      </w:r>
      <w:r w:rsidR="004F34C1" w:rsidRPr="000539E0">
        <w:t xml:space="preserve">hecklist </w:t>
      </w:r>
      <w:r w:rsidR="007D6B09" w:rsidRPr="000539E0">
        <w:t>and supporting documentation</w:t>
      </w:r>
      <w:r w:rsidR="00306B6E" w:rsidRPr="000539E0">
        <w:t xml:space="preserve">, </w:t>
      </w:r>
      <w:r w:rsidR="004F34C1" w:rsidRPr="000539E0">
        <w:t>if requested</w:t>
      </w:r>
      <w:r w:rsidR="00306B6E" w:rsidRPr="000539E0">
        <w:t xml:space="preserve"> by the Digital Directorate</w:t>
      </w:r>
      <w:r w:rsidR="004F34C1" w:rsidRPr="000539E0">
        <w:t>.</w:t>
      </w:r>
      <w:r w:rsidR="00544F88" w:rsidRPr="000539E0">
        <w:t xml:space="preserve"> </w:t>
      </w:r>
      <w:r w:rsidR="00855725">
        <w:t xml:space="preserve"> </w:t>
      </w:r>
      <w:r w:rsidR="007D6B09" w:rsidRPr="000539E0">
        <w:t xml:space="preserve">It is important that </w:t>
      </w:r>
      <w:r w:rsidR="00E1036B">
        <w:t xml:space="preserve">as much as possible of a </w:t>
      </w:r>
      <w:r w:rsidR="007D6B09" w:rsidRPr="000539E0">
        <w:t xml:space="preserve">checklist </w:t>
      </w:r>
      <w:r w:rsidR="00E1036B">
        <w:t>is</w:t>
      </w:r>
      <w:r w:rsidR="00E1036B" w:rsidRPr="000539E0">
        <w:t xml:space="preserve"> </w:t>
      </w:r>
      <w:r w:rsidR="007D6B09" w:rsidRPr="000539E0">
        <w:t>complet</w:t>
      </w:r>
      <w:r w:rsidR="0027055B" w:rsidRPr="000539E0">
        <w:t>ed early in a project lifecycle</w:t>
      </w:r>
      <w:r w:rsidR="007D6B09" w:rsidRPr="000539E0">
        <w:t xml:space="preserve"> before significant resources are committed.</w:t>
      </w:r>
      <w:r w:rsidR="00E1036B">
        <w:t xml:space="preserve"> </w:t>
      </w:r>
      <w:r w:rsidR="007D6B09" w:rsidRPr="000539E0">
        <w:t xml:space="preserve"> This means supporting documentation would</w:t>
      </w:r>
      <w:r w:rsidR="00A95ADA">
        <w:t>,</w:t>
      </w:r>
      <w:r w:rsidR="007D6B09" w:rsidRPr="000539E0">
        <w:t xml:space="preserve"> at </w:t>
      </w:r>
      <w:r w:rsidR="00E1036B">
        <w:t>a</w:t>
      </w:r>
      <w:r w:rsidR="00E1036B" w:rsidRPr="000539E0">
        <w:t xml:space="preserve"> </w:t>
      </w:r>
      <w:r w:rsidR="007D6B09" w:rsidRPr="000539E0">
        <w:t>minim</w:t>
      </w:r>
      <w:r w:rsidR="008A2BC1" w:rsidRPr="000539E0">
        <w:t>um</w:t>
      </w:r>
      <w:r w:rsidR="00A95ADA">
        <w:t>,</w:t>
      </w:r>
      <w:r w:rsidR="008A2BC1" w:rsidRPr="000539E0">
        <w:t xml:space="preserve"> </w:t>
      </w:r>
      <w:r w:rsidR="00E1036B">
        <w:t xml:space="preserve">consist of </w:t>
      </w:r>
      <w:r w:rsidR="008A2BC1" w:rsidRPr="000539E0">
        <w:t>an outline Business C</w:t>
      </w:r>
      <w:r w:rsidR="00616BA5" w:rsidRPr="000539E0">
        <w:t xml:space="preserve">ase. </w:t>
      </w:r>
      <w:r w:rsidR="00A95ADA">
        <w:t xml:space="preserve">Where </w:t>
      </w:r>
      <w:r w:rsidR="007D6B09" w:rsidRPr="000539E0">
        <w:t xml:space="preserve">necessary </w:t>
      </w:r>
      <w:r w:rsidR="00E60E16">
        <w:t xml:space="preserve">Digital Directorate </w:t>
      </w:r>
      <w:r w:rsidR="003633DE" w:rsidRPr="000539E0">
        <w:t>will provide supp</w:t>
      </w:r>
      <w:r w:rsidR="007D6B09" w:rsidRPr="000539E0">
        <w:t>ort</w:t>
      </w:r>
      <w:r w:rsidR="00544F88" w:rsidRPr="000539E0">
        <w:t xml:space="preserve"> </w:t>
      </w:r>
      <w:r w:rsidR="003633DE" w:rsidRPr="000539E0">
        <w:t xml:space="preserve">to </w:t>
      </w:r>
      <w:r w:rsidR="007D6B09" w:rsidRPr="000539E0">
        <w:t xml:space="preserve">the </w:t>
      </w:r>
      <w:r w:rsidR="003633DE" w:rsidRPr="000539E0">
        <w:t>SRO or AO in obtaining suitable</w:t>
      </w:r>
      <w:r w:rsidR="00066AFB">
        <w:t xml:space="preserve"> assurance of the technical solution</w:t>
      </w:r>
      <w:r w:rsidR="003633DE" w:rsidRPr="000539E0">
        <w:t>.</w:t>
      </w:r>
    </w:p>
    <w:p w:rsidR="007D6B09" w:rsidRPr="000539E0" w:rsidRDefault="007D6B09" w:rsidP="007D6B09">
      <w:pPr>
        <w:pStyle w:val="ListParagraph"/>
        <w:tabs>
          <w:tab w:val="clear" w:pos="1440"/>
        </w:tabs>
        <w:ind w:left="360"/>
        <w:jc w:val="both"/>
      </w:pPr>
    </w:p>
    <w:p w:rsidR="007D6B09" w:rsidRDefault="007D6B09" w:rsidP="00366CEF">
      <w:pPr>
        <w:pStyle w:val="ListParagraph"/>
        <w:numPr>
          <w:ilvl w:val="0"/>
          <w:numId w:val="27"/>
        </w:numPr>
        <w:tabs>
          <w:tab w:val="clear" w:pos="1440"/>
        </w:tabs>
        <w:jc w:val="both"/>
      </w:pPr>
      <w:r w:rsidRPr="00066AFB">
        <w:rPr>
          <w:lang w:eastAsia="en-GB"/>
        </w:rPr>
        <w:t>Assurance</w:t>
      </w:r>
      <w:r w:rsidR="00066AFB">
        <w:rPr>
          <w:lang w:eastAsia="en-GB"/>
        </w:rPr>
        <w:t xml:space="preserve"> of the </w:t>
      </w:r>
      <w:r w:rsidR="00E1036B">
        <w:rPr>
          <w:lang w:eastAsia="en-GB"/>
        </w:rPr>
        <w:t xml:space="preserve">proposed </w:t>
      </w:r>
      <w:r w:rsidR="00066AFB">
        <w:rPr>
          <w:lang w:eastAsia="en-GB"/>
        </w:rPr>
        <w:t>technical solution</w:t>
      </w:r>
      <w:r w:rsidRPr="000539E0">
        <w:t xml:space="preserve"> may be </w:t>
      </w:r>
      <w:r w:rsidR="00DB7E0D" w:rsidRPr="000539E0">
        <w:t>part of a g</w:t>
      </w:r>
      <w:r w:rsidRPr="000539E0">
        <w:t>atew</w:t>
      </w:r>
      <w:r w:rsidR="00616BA5" w:rsidRPr="000539E0">
        <w:t xml:space="preserve">ay review or </w:t>
      </w:r>
      <w:r w:rsidR="00A95ADA">
        <w:t xml:space="preserve">be </w:t>
      </w:r>
      <w:r w:rsidR="00616BA5" w:rsidRPr="000539E0">
        <w:t>a stand-alone</w:t>
      </w:r>
      <w:r w:rsidR="00DB7E0D" w:rsidRPr="000539E0">
        <w:t xml:space="preserve"> r</w:t>
      </w:r>
      <w:r w:rsidRPr="000539E0">
        <w:t>eview</w:t>
      </w:r>
      <w:r w:rsidR="003763F4">
        <w:t xml:space="preserve"> and is required for </w:t>
      </w:r>
      <w:r w:rsidR="007D6238">
        <w:t xml:space="preserve">all </w:t>
      </w:r>
      <w:r w:rsidR="003763F4">
        <w:t xml:space="preserve">projects rated </w:t>
      </w:r>
      <w:r w:rsidR="00C032B0" w:rsidRPr="00C032B0">
        <w:rPr>
          <w:b/>
          <w:color w:val="FFC000"/>
        </w:rPr>
        <w:t>AMBER</w:t>
      </w:r>
      <w:r w:rsidR="003763F4">
        <w:t xml:space="preserve"> and </w:t>
      </w:r>
      <w:r w:rsidR="00C032B0" w:rsidRPr="00C032B0">
        <w:rPr>
          <w:b/>
          <w:color w:val="FF0000"/>
        </w:rPr>
        <w:t>RED</w:t>
      </w:r>
      <w:r w:rsidR="00E1036B">
        <w:t>.</w:t>
      </w:r>
      <w:r w:rsidRPr="000539E0">
        <w:t xml:space="preserve"> This ensures that the technical solution is fit for purpose, meets the business need of the organisation and fits with the ambitions of Scotland’s Digital Future: Delivery of Public Services. </w:t>
      </w:r>
      <w:r w:rsidR="00BD679F">
        <w:t>In looking at alignment with the national and sectoral digital strategies considerations such as re-use (and</w:t>
      </w:r>
      <w:r w:rsidR="00BD679F" w:rsidRPr="000539E0">
        <w:t xml:space="preserve"> not duplicating national or other solutions already available</w:t>
      </w:r>
      <w:r w:rsidR="00C8624F">
        <w:t>), shared services</w:t>
      </w:r>
      <w:r w:rsidR="00366CEF">
        <w:t xml:space="preserve"> </w:t>
      </w:r>
      <w:r w:rsidR="00BD679F">
        <w:t xml:space="preserve">and </w:t>
      </w:r>
      <w:r w:rsidRPr="000539E0">
        <w:t>a high emphasis on interoperability, open standards and sustainability</w:t>
      </w:r>
      <w:r w:rsidR="00BD679F">
        <w:t xml:space="preserve"> will feature</w:t>
      </w:r>
      <w:r w:rsidRPr="000539E0">
        <w:t xml:space="preserve">. </w:t>
      </w:r>
    </w:p>
    <w:p w:rsidR="00366CEF" w:rsidRPr="000539E0" w:rsidRDefault="00366CEF" w:rsidP="00A95ADA">
      <w:pPr>
        <w:tabs>
          <w:tab w:val="clear" w:pos="1440"/>
        </w:tabs>
        <w:jc w:val="both"/>
      </w:pPr>
    </w:p>
    <w:p w:rsidR="00366CEF" w:rsidRDefault="007D6B09" w:rsidP="00A95ADA">
      <w:pPr>
        <w:pStyle w:val="ListParagraph"/>
        <w:numPr>
          <w:ilvl w:val="0"/>
          <w:numId w:val="27"/>
        </w:numPr>
        <w:tabs>
          <w:tab w:val="clear" w:pos="1440"/>
        </w:tabs>
        <w:jc w:val="both"/>
      </w:pPr>
      <w:r w:rsidRPr="000539E0">
        <w:t xml:space="preserve">Timing of </w:t>
      </w:r>
      <w:r w:rsidR="00E1036B">
        <w:t xml:space="preserve">any </w:t>
      </w:r>
      <w:r w:rsidR="00A47DCC">
        <w:t xml:space="preserve">specific </w:t>
      </w:r>
      <w:r w:rsidR="00E1036B">
        <w:t>technical</w:t>
      </w:r>
      <w:r w:rsidR="00E1036B" w:rsidRPr="000539E0">
        <w:t xml:space="preserve"> </w:t>
      </w:r>
      <w:r w:rsidR="00DB7E0D" w:rsidRPr="000539E0">
        <w:t>review</w:t>
      </w:r>
      <w:r w:rsidRPr="000539E0">
        <w:t xml:space="preserve"> will be dependent on the </w:t>
      </w:r>
      <w:r w:rsidR="00E1036B">
        <w:t xml:space="preserve">type of project.  </w:t>
      </w:r>
      <w:r w:rsidRPr="000539E0">
        <w:t xml:space="preserve"> If </w:t>
      </w:r>
      <w:r w:rsidR="00E1036B">
        <w:t xml:space="preserve">there is to be a procurement exercise </w:t>
      </w:r>
      <w:r w:rsidRPr="000539E0">
        <w:t>the</w:t>
      </w:r>
      <w:r w:rsidR="00E1036B">
        <w:t xml:space="preserve">n a technical review may </w:t>
      </w:r>
      <w:r w:rsidRPr="000539E0">
        <w:t>take place</w:t>
      </w:r>
      <w:r w:rsidR="00A95ADA">
        <w:t>:</w:t>
      </w:r>
      <w:r w:rsidRPr="000539E0">
        <w:t xml:space="preserve"> before procurement commences</w:t>
      </w:r>
      <w:r w:rsidR="00E1036B">
        <w:t xml:space="preserve"> (to </w:t>
      </w:r>
      <w:r w:rsidR="00ED0D28">
        <w:t>assure</w:t>
      </w:r>
      <w:r w:rsidR="00E1036B">
        <w:t xml:space="preserve"> the specification to suppliers</w:t>
      </w:r>
      <w:r w:rsidR="00ED0D28">
        <w:t>)</w:t>
      </w:r>
      <w:r w:rsidR="00A95ADA">
        <w:t xml:space="preserve">; </w:t>
      </w:r>
      <w:r w:rsidRPr="000539E0">
        <w:t>following receipt of supplier proposals or at preferred bidder stage</w:t>
      </w:r>
      <w:r w:rsidR="00A95ADA">
        <w:t xml:space="preserve">. </w:t>
      </w:r>
      <w:r w:rsidRPr="000539E0">
        <w:t xml:space="preserve"> </w:t>
      </w:r>
      <w:r w:rsidR="00A95ADA">
        <w:t xml:space="preserve">All reviews would be </w:t>
      </w:r>
      <w:r w:rsidRPr="000539E0">
        <w:t>prior to the award of contract</w:t>
      </w:r>
      <w:r w:rsidR="00366CEF">
        <w:t xml:space="preserve"> </w:t>
      </w:r>
      <w:r w:rsidR="00ED0D28">
        <w:t>and</w:t>
      </w:r>
      <w:r w:rsidR="00ED0D28" w:rsidRPr="000539E0">
        <w:t xml:space="preserve"> before any work order is placed with a supplier or delivery partner</w:t>
      </w:r>
      <w:r w:rsidR="00ED0D28">
        <w:t>. Where a procurement exercise is not involved a technical</w:t>
      </w:r>
      <w:r w:rsidR="00ED0D28" w:rsidRPr="000539E0">
        <w:t xml:space="preserve"> </w:t>
      </w:r>
      <w:r w:rsidRPr="000539E0">
        <w:t xml:space="preserve">review is still </w:t>
      </w:r>
      <w:r w:rsidR="00502266" w:rsidRPr="000539E0">
        <w:t>required</w:t>
      </w:r>
      <w:r w:rsidR="00502266">
        <w:t>; this</w:t>
      </w:r>
      <w:r w:rsidR="00ED0D28">
        <w:t xml:space="preserve"> is the case</w:t>
      </w:r>
      <w:r w:rsidR="005F3EC7">
        <w:t xml:space="preserve"> </w:t>
      </w:r>
      <w:r w:rsidRPr="000539E0">
        <w:t>where a strategic partnering arrangemen</w:t>
      </w:r>
      <w:r w:rsidR="00DB7E0D" w:rsidRPr="000539E0">
        <w:t>t is in place</w:t>
      </w:r>
      <w:r w:rsidR="00ED0D28">
        <w:t xml:space="preserve"> or for an</w:t>
      </w:r>
      <w:r w:rsidR="00DB7E0D" w:rsidRPr="000539E0">
        <w:t xml:space="preserve"> internal build / agile d</w:t>
      </w:r>
      <w:r w:rsidRPr="000539E0">
        <w:t>evelopment</w:t>
      </w:r>
      <w:r w:rsidR="00ED0D28">
        <w:t>.</w:t>
      </w:r>
      <w:r w:rsidRPr="000539E0">
        <w:t xml:space="preserve"> </w:t>
      </w:r>
    </w:p>
    <w:p w:rsidR="00A95ADA" w:rsidRPr="000539E0" w:rsidRDefault="00A95ADA" w:rsidP="00A95ADA">
      <w:pPr>
        <w:tabs>
          <w:tab w:val="clear" w:pos="1440"/>
        </w:tabs>
        <w:jc w:val="both"/>
      </w:pPr>
    </w:p>
    <w:p w:rsidR="00695583" w:rsidRPr="000539E0" w:rsidRDefault="00695583" w:rsidP="00695583">
      <w:pPr>
        <w:pStyle w:val="ListParagraph"/>
        <w:numPr>
          <w:ilvl w:val="0"/>
          <w:numId w:val="27"/>
        </w:numPr>
        <w:jc w:val="both"/>
      </w:pPr>
      <w:r w:rsidRPr="000539E0">
        <w:t xml:space="preserve">Please direct all enquiries on investment under £1m to: </w:t>
      </w:r>
    </w:p>
    <w:p w:rsidR="00695583" w:rsidRPr="000539E0" w:rsidRDefault="00695583" w:rsidP="00695583">
      <w:pPr>
        <w:pStyle w:val="ListParagraph"/>
        <w:ind w:left="360"/>
        <w:jc w:val="both"/>
      </w:pPr>
      <w:r w:rsidRPr="000539E0">
        <w:t>Digital Directorate – Office of the CIO</w:t>
      </w:r>
    </w:p>
    <w:p w:rsidR="00695583" w:rsidRPr="00DB7E0D" w:rsidRDefault="00695583" w:rsidP="00695583">
      <w:pPr>
        <w:pStyle w:val="ListParagraph"/>
        <w:ind w:left="360"/>
        <w:jc w:val="both"/>
      </w:pPr>
      <w:r w:rsidRPr="000539E0">
        <w:t xml:space="preserve">Email: </w:t>
      </w:r>
      <w:r w:rsidR="00553A7D">
        <w:t>OCIOAssurance@scotland.gsi.gov.uk</w:t>
      </w:r>
    </w:p>
    <w:p w:rsidR="00D2711E" w:rsidRDefault="00D2711E" w:rsidP="00D2711E">
      <w:pPr>
        <w:tabs>
          <w:tab w:val="clear" w:pos="1440"/>
        </w:tabs>
        <w:jc w:val="both"/>
        <w:rPr>
          <w:highlight w:val="yellow"/>
        </w:rPr>
      </w:pPr>
    </w:p>
    <w:p w:rsidR="007F6248" w:rsidRDefault="007F6248">
      <w:pPr>
        <w:tabs>
          <w:tab w:val="clear" w:pos="720"/>
          <w:tab w:val="clear" w:pos="1440"/>
          <w:tab w:val="clear" w:pos="2160"/>
          <w:tab w:val="clear" w:pos="2880"/>
          <w:tab w:val="clear" w:pos="4680"/>
          <w:tab w:val="clear" w:pos="5400"/>
          <w:tab w:val="clear" w:pos="9000"/>
        </w:tabs>
        <w:spacing w:line="240" w:lineRule="auto"/>
        <w:rPr>
          <w:highlight w:val="yellow"/>
        </w:rPr>
      </w:pPr>
      <w:r>
        <w:rPr>
          <w:highlight w:val="yellow"/>
        </w:rPr>
        <w:br w:type="page"/>
      </w:r>
    </w:p>
    <w:p w:rsidR="004F34C1" w:rsidRDefault="00544F88" w:rsidP="003D6037">
      <w:pPr>
        <w:pStyle w:val="Heading2"/>
      </w:pPr>
      <w:bookmarkStart w:id="17" w:name="_Toc415563794"/>
      <w:r w:rsidRPr="000539E0">
        <w:lastRenderedPageBreak/>
        <w:t>Investment over £1m but under £5m</w:t>
      </w:r>
      <w:bookmarkEnd w:id="17"/>
    </w:p>
    <w:p w:rsidR="004F50FC" w:rsidRPr="000539E0" w:rsidRDefault="00A16CD5" w:rsidP="003D6037">
      <w:pPr>
        <w:pStyle w:val="ListParagraph"/>
        <w:numPr>
          <w:ilvl w:val="0"/>
          <w:numId w:val="27"/>
        </w:numPr>
        <w:jc w:val="both"/>
      </w:pPr>
      <w:r w:rsidRPr="000539E0">
        <w:t xml:space="preserve">For </w:t>
      </w:r>
      <w:r w:rsidR="003633DE" w:rsidRPr="000539E0">
        <w:t>all</w:t>
      </w:r>
      <w:r w:rsidR="00066738" w:rsidRPr="000539E0">
        <w:t xml:space="preserve"> investment</w:t>
      </w:r>
      <w:r w:rsidR="003633DE" w:rsidRPr="000539E0">
        <w:t>s</w:t>
      </w:r>
      <w:r w:rsidR="00AA131A" w:rsidRPr="000539E0">
        <w:t xml:space="preserve"> </w:t>
      </w:r>
      <w:r w:rsidRPr="000539E0">
        <w:t xml:space="preserve">equal to and over £1m but </w:t>
      </w:r>
      <w:r w:rsidR="00A53550" w:rsidRPr="000539E0">
        <w:t xml:space="preserve">under </w:t>
      </w:r>
      <w:r w:rsidR="00AA131A" w:rsidRPr="000539E0">
        <w:t>£5m</w:t>
      </w:r>
      <w:r w:rsidR="00574631" w:rsidRPr="000539E0">
        <w:t>,</w:t>
      </w:r>
      <w:r w:rsidR="00544F88" w:rsidRPr="000539E0">
        <w:t xml:space="preserve"> the Project or Programme Ma</w:t>
      </w:r>
      <w:r w:rsidR="00DB7E0D" w:rsidRPr="000539E0">
        <w:t xml:space="preserve">nager </w:t>
      </w:r>
      <w:r w:rsidR="00544F88" w:rsidRPr="000539E0">
        <w:t xml:space="preserve">must complete and continue to keep under </w:t>
      </w:r>
      <w:r w:rsidR="00DB7E0D" w:rsidRPr="000539E0">
        <w:t>review the ICT Investment Plan C</w:t>
      </w:r>
      <w:r w:rsidR="00544F88" w:rsidRPr="000539E0">
        <w:t>hecklist.</w:t>
      </w:r>
      <w:r w:rsidR="00AA131A" w:rsidRPr="000539E0">
        <w:t xml:space="preserve"> </w:t>
      </w:r>
      <w:r w:rsidR="00544F88" w:rsidRPr="000539E0">
        <w:t xml:space="preserve"> </w:t>
      </w:r>
    </w:p>
    <w:p w:rsidR="00D2711E" w:rsidRPr="000539E0" w:rsidRDefault="00D2711E" w:rsidP="00D2711E">
      <w:pPr>
        <w:pStyle w:val="ListParagraph"/>
        <w:ind w:left="360"/>
      </w:pPr>
    </w:p>
    <w:p w:rsidR="00F008A4" w:rsidRDefault="00544F88" w:rsidP="00F008A4">
      <w:pPr>
        <w:pStyle w:val="ListParagraph"/>
        <w:numPr>
          <w:ilvl w:val="0"/>
          <w:numId w:val="27"/>
        </w:numPr>
        <w:tabs>
          <w:tab w:val="clear" w:pos="1440"/>
        </w:tabs>
        <w:jc w:val="both"/>
      </w:pPr>
      <w:r w:rsidRPr="000539E0">
        <w:t xml:space="preserve">The </w:t>
      </w:r>
      <w:r w:rsidR="00066738" w:rsidRPr="000539E0">
        <w:t>Projec</w:t>
      </w:r>
      <w:r w:rsidR="00A92322" w:rsidRPr="000539E0">
        <w:t xml:space="preserve">t or Programme Manager </w:t>
      </w:r>
      <w:r w:rsidRPr="000539E0">
        <w:t xml:space="preserve">should </w:t>
      </w:r>
      <w:r w:rsidR="00066738" w:rsidRPr="000539E0">
        <w:t>submi</w:t>
      </w:r>
      <w:r w:rsidR="00A92322" w:rsidRPr="000539E0">
        <w:t xml:space="preserve">t </w:t>
      </w:r>
      <w:r w:rsidR="00066738" w:rsidRPr="000539E0">
        <w:t>completed ICT Investment Plan Checklist</w:t>
      </w:r>
      <w:r w:rsidR="00A92322" w:rsidRPr="000539E0">
        <w:t>s</w:t>
      </w:r>
      <w:r w:rsidR="00066738" w:rsidRPr="000539E0">
        <w:t xml:space="preserve"> </w:t>
      </w:r>
      <w:r w:rsidR="00AA131A" w:rsidRPr="000539E0">
        <w:t xml:space="preserve">and supporting documentation </w:t>
      </w:r>
      <w:r w:rsidRPr="000539E0">
        <w:t>to the Digital Directorate</w:t>
      </w:r>
      <w:r w:rsidR="00AA131A" w:rsidRPr="000539E0">
        <w:t>.</w:t>
      </w:r>
      <w:r w:rsidR="00AE515F">
        <w:t xml:space="preserve"> </w:t>
      </w:r>
      <w:r w:rsidR="003633DE" w:rsidRPr="000539E0">
        <w:t xml:space="preserve"> </w:t>
      </w:r>
      <w:r w:rsidR="005F3EC7" w:rsidRPr="000539E0">
        <w:t xml:space="preserve">It is important that </w:t>
      </w:r>
      <w:r w:rsidR="005F3EC7">
        <w:t xml:space="preserve">as much as possible of a </w:t>
      </w:r>
      <w:r w:rsidR="005F3EC7" w:rsidRPr="000539E0">
        <w:t xml:space="preserve">checklist </w:t>
      </w:r>
      <w:r w:rsidR="005F3EC7">
        <w:t>is</w:t>
      </w:r>
      <w:r w:rsidR="005F3EC7" w:rsidRPr="000539E0">
        <w:t xml:space="preserve"> completed early in a project lifecycle before significant resources are committed.</w:t>
      </w:r>
      <w:r w:rsidR="005F3EC7">
        <w:t xml:space="preserve"> </w:t>
      </w:r>
      <w:r w:rsidR="005F3EC7" w:rsidRPr="000539E0">
        <w:t xml:space="preserve"> This means supporting documentation would</w:t>
      </w:r>
      <w:r w:rsidR="00A95ADA">
        <w:t>,</w:t>
      </w:r>
      <w:r w:rsidR="005F3EC7" w:rsidRPr="000539E0">
        <w:t xml:space="preserve"> at </w:t>
      </w:r>
      <w:r w:rsidR="005F3EC7">
        <w:t>a</w:t>
      </w:r>
      <w:r w:rsidR="005F3EC7" w:rsidRPr="000539E0">
        <w:t xml:space="preserve"> minimum</w:t>
      </w:r>
      <w:r w:rsidR="00A95ADA">
        <w:t>,</w:t>
      </w:r>
      <w:r w:rsidR="005F3EC7" w:rsidRPr="000539E0">
        <w:t xml:space="preserve"> </w:t>
      </w:r>
      <w:r w:rsidR="005F3EC7">
        <w:t xml:space="preserve">consist of </w:t>
      </w:r>
      <w:r w:rsidR="005F3EC7" w:rsidRPr="000539E0">
        <w:t xml:space="preserve">an outline Business Case. </w:t>
      </w:r>
    </w:p>
    <w:p w:rsidR="00AE515F" w:rsidRDefault="00AE515F" w:rsidP="00AE515F">
      <w:pPr>
        <w:tabs>
          <w:tab w:val="clear" w:pos="1440"/>
        </w:tabs>
        <w:jc w:val="both"/>
      </w:pPr>
    </w:p>
    <w:p w:rsidR="00F008A4" w:rsidRDefault="00AE515F" w:rsidP="00CC6F27">
      <w:pPr>
        <w:pStyle w:val="ListParagraph"/>
        <w:numPr>
          <w:ilvl w:val="0"/>
          <w:numId w:val="27"/>
        </w:numPr>
        <w:jc w:val="both"/>
      </w:pPr>
      <w:r>
        <w:t>T</w:t>
      </w:r>
      <w:r w:rsidRPr="00F008A4">
        <w:t>h</w:t>
      </w:r>
      <w:r>
        <w:t>e checklist and</w:t>
      </w:r>
      <w:r w:rsidRPr="00F008A4">
        <w:t xml:space="preserve"> </w:t>
      </w:r>
      <w:r w:rsidR="00F008A4" w:rsidRPr="00F008A4">
        <w:t>documentation</w:t>
      </w:r>
      <w:r w:rsidR="00291FB4">
        <w:t xml:space="preserve"> will be reviewed on behalf of ISIB; with</w:t>
      </w:r>
      <w:r w:rsidR="00F008A4" w:rsidRPr="00F008A4">
        <w:t xml:space="preserve"> comment</w:t>
      </w:r>
      <w:r w:rsidR="00291FB4">
        <w:t>s</w:t>
      </w:r>
      <w:r w:rsidR="00F008A4" w:rsidRPr="00F008A4">
        <w:t xml:space="preserve"> </w:t>
      </w:r>
      <w:r w:rsidR="00291FB4">
        <w:t xml:space="preserve">offered </w:t>
      </w:r>
      <w:r w:rsidR="00F008A4" w:rsidRPr="00F008A4">
        <w:t xml:space="preserve">to the organisation and </w:t>
      </w:r>
      <w:r w:rsidR="00291FB4">
        <w:t xml:space="preserve">a </w:t>
      </w:r>
      <w:r w:rsidR="00F008A4" w:rsidRPr="00F008A4">
        <w:t xml:space="preserve">report </w:t>
      </w:r>
      <w:r w:rsidR="00291FB4">
        <w:t>provided to</w:t>
      </w:r>
      <w:r w:rsidR="00291FB4" w:rsidRPr="00F008A4">
        <w:t xml:space="preserve"> </w:t>
      </w:r>
      <w:r w:rsidR="00F008A4" w:rsidRPr="00F008A4">
        <w:t xml:space="preserve">ISIB.  </w:t>
      </w:r>
      <w:r w:rsidR="00A47DCC" w:rsidRPr="00F008A4">
        <w:t xml:space="preserve">The objective is to support the SRO in determining whether processes and resources are in place </w:t>
      </w:r>
      <w:r w:rsidR="00A47DCC">
        <w:t>for</w:t>
      </w:r>
      <w:r w:rsidR="00A47DCC" w:rsidRPr="00F008A4">
        <w:t xml:space="preserve"> successful </w:t>
      </w:r>
      <w:r w:rsidR="004605C9" w:rsidRPr="00F008A4">
        <w:t>management and</w:t>
      </w:r>
      <w:r w:rsidR="00A47DCC" w:rsidRPr="00F008A4">
        <w:t xml:space="preserve"> to consider whether formal independent assurance is needed. </w:t>
      </w:r>
      <w:r w:rsidR="00291FB4">
        <w:t xml:space="preserve">On </w:t>
      </w:r>
      <w:r w:rsidR="00A47DCC">
        <w:t>occasion,</w:t>
      </w:r>
      <w:r w:rsidR="00F008A4" w:rsidRPr="00F008A4">
        <w:t xml:space="preserve"> organisations may be asked to brief ISIB more fully</w:t>
      </w:r>
      <w:r w:rsidR="00291FB4">
        <w:t xml:space="preserve"> to enable</w:t>
      </w:r>
      <w:r w:rsidR="00F008A4" w:rsidRPr="00F008A4">
        <w:t xml:space="preserve"> </w:t>
      </w:r>
      <w:r w:rsidR="00291FB4">
        <w:t xml:space="preserve">discussion, </w:t>
      </w:r>
      <w:r w:rsidR="00F008A4" w:rsidRPr="00F008A4">
        <w:t xml:space="preserve">challenge and </w:t>
      </w:r>
      <w:r w:rsidR="00291FB4">
        <w:t>consider if</w:t>
      </w:r>
      <w:r w:rsidR="00F008A4" w:rsidRPr="00F008A4">
        <w:t xml:space="preserve"> a</w:t>
      </w:r>
      <w:r w:rsidR="00CC6F27">
        <w:t xml:space="preserve">dditional support is required. </w:t>
      </w:r>
      <w:r w:rsidR="00F008A4" w:rsidRPr="00F008A4">
        <w:t xml:space="preserve">ISIB’s role is not to approve a business case. </w:t>
      </w:r>
    </w:p>
    <w:p w:rsidR="00F008A4" w:rsidRPr="00F008A4" w:rsidRDefault="00F008A4" w:rsidP="00F008A4">
      <w:pPr>
        <w:pStyle w:val="ListParagraph"/>
        <w:ind w:left="360"/>
      </w:pPr>
    </w:p>
    <w:p w:rsidR="00A47DCC" w:rsidRDefault="004F50FC" w:rsidP="00A47DCC">
      <w:pPr>
        <w:pStyle w:val="ListParagraph"/>
        <w:numPr>
          <w:ilvl w:val="0"/>
          <w:numId w:val="27"/>
        </w:numPr>
        <w:tabs>
          <w:tab w:val="clear" w:pos="1440"/>
        </w:tabs>
        <w:jc w:val="both"/>
        <w:rPr>
          <w:lang w:eastAsia="en-GB"/>
        </w:rPr>
      </w:pPr>
      <w:r w:rsidRPr="000539E0">
        <w:t xml:space="preserve">The </w:t>
      </w:r>
      <w:r w:rsidR="003D4DBB">
        <w:t>Office of the Chief Information Officer</w:t>
      </w:r>
      <w:r w:rsidR="00066738" w:rsidRPr="000539E0">
        <w:t xml:space="preserve"> will liaise with</w:t>
      </w:r>
      <w:r w:rsidR="003633DE" w:rsidRPr="000539E0">
        <w:t xml:space="preserve"> the Project or Programme Manager and</w:t>
      </w:r>
      <w:r w:rsidR="00925BAA" w:rsidRPr="000539E0">
        <w:t xml:space="preserve"> PPM CoE to </w:t>
      </w:r>
      <w:r w:rsidR="003763F4">
        <w:t>en</w:t>
      </w:r>
      <w:r w:rsidR="00925BAA" w:rsidRPr="000539E0">
        <w:t>sure</w:t>
      </w:r>
      <w:r w:rsidR="00066738" w:rsidRPr="000539E0">
        <w:t xml:space="preserve"> that</w:t>
      </w:r>
      <w:r w:rsidR="00925BAA" w:rsidRPr="000539E0">
        <w:t xml:space="preserve"> the appropriate </w:t>
      </w:r>
      <w:r w:rsidR="003763F4" w:rsidRPr="00AE515F">
        <w:t>a</w:t>
      </w:r>
      <w:r w:rsidR="00066738" w:rsidRPr="00AE515F">
        <w:t>ssurance is in place</w:t>
      </w:r>
      <w:r w:rsidR="00925BAA" w:rsidRPr="00AE515F">
        <w:t xml:space="preserve">. </w:t>
      </w:r>
      <w:r w:rsidR="00A47DCC">
        <w:t xml:space="preserve"> </w:t>
      </w:r>
      <w:r w:rsidR="00D53F4D">
        <w:t>Depending on the complexity and risks associated with the programme or project some will meet the standard criteria for the Gat</w:t>
      </w:r>
      <w:r w:rsidR="00366CEF">
        <w:t>e</w:t>
      </w:r>
      <w:r w:rsidR="00D53F4D">
        <w:t xml:space="preserve">way </w:t>
      </w:r>
      <w:r w:rsidR="00366CEF">
        <w:t xml:space="preserve">review </w:t>
      </w:r>
      <w:r w:rsidR="00D53F4D">
        <w:t>process whilst others may require</w:t>
      </w:r>
      <w:r w:rsidR="00CC6F27">
        <w:t xml:space="preserve"> a series of </w:t>
      </w:r>
      <w:r w:rsidR="004605C9">
        <w:t>Health checks</w:t>
      </w:r>
      <w:r w:rsidR="00CC6F27">
        <w:t xml:space="preserve"> or a T</w:t>
      </w:r>
      <w:r w:rsidR="00D53F4D">
        <w:t>echnical review.</w:t>
      </w:r>
    </w:p>
    <w:p w:rsidR="00A47DCC" w:rsidRPr="00066AFB" w:rsidRDefault="00A47DCC" w:rsidP="00366CEF">
      <w:pPr>
        <w:tabs>
          <w:tab w:val="clear" w:pos="1440"/>
        </w:tabs>
        <w:jc w:val="both"/>
        <w:rPr>
          <w:lang w:eastAsia="en-GB"/>
        </w:rPr>
      </w:pPr>
    </w:p>
    <w:p w:rsidR="00A95ADA" w:rsidRDefault="00A95ADA" w:rsidP="00A95ADA">
      <w:pPr>
        <w:pStyle w:val="ListParagraph"/>
        <w:numPr>
          <w:ilvl w:val="0"/>
          <w:numId w:val="27"/>
        </w:numPr>
        <w:tabs>
          <w:tab w:val="clear" w:pos="1440"/>
        </w:tabs>
        <w:jc w:val="both"/>
      </w:pPr>
      <w:r w:rsidRPr="00066AFB">
        <w:rPr>
          <w:lang w:eastAsia="en-GB"/>
        </w:rPr>
        <w:t>Assurance</w:t>
      </w:r>
      <w:r>
        <w:rPr>
          <w:lang w:eastAsia="en-GB"/>
        </w:rPr>
        <w:t xml:space="preserve"> of the proposed technical solution</w:t>
      </w:r>
      <w:r w:rsidRPr="000539E0">
        <w:t xml:space="preserve"> may be part of a gateway review or </w:t>
      </w:r>
      <w:r>
        <w:t xml:space="preserve">be </w:t>
      </w:r>
      <w:r w:rsidRPr="000539E0">
        <w:t>a stand-alone review</w:t>
      </w:r>
      <w:r>
        <w:t xml:space="preserve"> and is required for all projects rated </w:t>
      </w:r>
      <w:r w:rsidR="00C032B0" w:rsidRPr="00C032B0">
        <w:rPr>
          <w:b/>
          <w:color w:val="FFC000"/>
        </w:rPr>
        <w:t>AMBER</w:t>
      </w:r>
      <w:r>
        <w:t xml:space="preserve"> and </w:t>
      </w:r>
      <w:r w:rsidR="00C032B0" w:rsidRPr="00C032B0">
        <w:rPr>
          <w:b/>
          <w:color w:val="FF0000"/>
        </w:rPr>
        <w:t>RED</w:t>
      </w:r>
      <w:r>
        <w:t>.</w:t>
      </w:r>
      <w:r w:rsidRPr="000539E0">
        <w:t xml:space="preserve"> This ensures that the technical solution is fit for purpose, meets the business need of the organisation and fits with the ambitions of Scotland’s Digital Future: Delivery of Public Services. </w:t>
      </w:r>
      <w:r>
        <w:t>In looking at alignment with the national and sectoral digital strategies considerations such as re-use (and</w:t>
      </w:r>
      <w:r w:rsidRPr="000539E0">
        <w:t xml:space="preserve"> not duplicating national or other solutions already available</w:t>
      </w:r>
      <w:r>
        <w:t xml:space="preserve">), shared services, and </w:t>
      </w:r>
      <w:r w:rsidRPr="000539E0">
        <w:t>a high emphasis on interoperability, open standards and sustainability</w:t>
      </w:r>
      <w:r>
        <w:t xml:space="preserve"> will feature</w:t>
      </w:r>
      <w:r w:rsidRPr="000539E0">
        <w:t xml:space="preserve">. </w:t>
      </w:r>
    </w:p>
    <w:p w:rsidR="00A95ADA" w:rsidRPr="000539E0" w:rsidRDefault="00A95ADA" w:rsidP="00A95ADA">
      <w:pPr>
        <w:tabs>
          <w:tab w:val="clear" w:pos="1440"/>
        </w:tabs>
        <w:jc w:val="both"/>
      </w:pPr>
    </w:p>
    <w:p w:rsidR="00A95ADA" w:rsidRDefault="00A95ADA" w:rsidP="00A95ADA">
      <w:pPr>
        <w:pStyle w:val="ListParagraph"/>
        <w:numPr>
          <w:ilvl w:val="0"/>
          <w:numId w:val="27"/>
        </w:numPr>
        <w:tabs>
          <w:tab w:val="clear" w:pos="1440"/>
        </w:tabs>
        <w:jc w:val="both"/>
      </w:pPr>
      <w:r w:rsidRPr="000539E0">
        <w:t xml:space="preserve">Timing of </w:t>
      </w:r>
      <w:r>
        <w:t>any specific technical</w:t>
      </w:r>
      <w:r w:rsidRPr="000539E0">
        <w:t xml:space="preserve"> review will be dependent on the </w:t>
      </w:r>
      <w:r>
        <w:t xml:space="preserve">type of project.  </w:t>
      </w:r>
      <w:r w:rsidRPr="000539E0">
        <w:t xml:space="preserve"> If </w:t>
      </w:r>
      <w:r>
        <w:t xml:space="preserve">there is to be a procurement exercise </w:t>
      </w:r>
      <w:r w:rsidRPr="000539E0">
        <w:t>the</w:t>
      </w:r>
      <w:r>
        <w:t xml:space="preserve">n a technical review may </w:t>
      </w:r>
      <w:r w:rsidRPr="000539E0">
        <w:t>take place</w:t>
      </w:r>
      <w:r>
        <w:t>:</w:t>
      </w:r>
      <w:r w:rsidRPr="000539E0">
        <w:t xml:space="preserve"> before procurement commences</w:t>
      </w:r>
      <w:r>
        <w:t xml:space="preserve"> (to assure the specification to suppliers); </w:t>
      </w:r>
      <w:r w:rsidRPr="000539E0">
        <w:t>following receipt of supplier proposals or at preferred bidder stage</w:t>
      </w:r>
      <w:r>
        <w:t xml:space="preserve">. </w:t>
      </w:r>
      <w:r w:rsidRPr="000539E0">
        <w:t xml:space="preserve"> </w:t>
      </w:r>
      <w:r>
        <w:t xml:space="preserve">All reviews would be </w:t>
      </w:r>
      <w:r w:rsidRPr="000539E0">
        <w:t>prior to the award of contract</w:t>
      </w:r>
      <w:r>
        <w:t xml:space="preserve"> and</w:t>
      </w:r>
      <w:r w:rsidRPr="000539E0">
        <w:t xml:space="preserve"> before any work order is placed with a supplier or delivery partner</w:t>
      </w:r>
      <w:r>
        <w:t>. Where a procurement exercise is not involved a technical</w:t>
      </w:r>
      <w:r w:rsidRPr="000539E0">
        <w:t xml:space="preserve"> review is still required</w:t>
      </w:r>
      <w:r>
        <w:t xml:space="preserve">; this is the case </w:t>
      </w:r>
      <w:r w:rsidRPr="000539E0">
        <w:t>where a strategic partnering arrangement is in place</w:t>
      </w:r>
      <w:r>
        <w:t xml:space="preserve"> or for an</w:t>
      </w:r>
      <w:r w:rsidRPr="000539E0">
        <w:t xml:space="preserve"> internal build / agile development</w:t>
      </w:r>
      <w:r>
        <w:t>.</w:t>
      </w:r>
      <w:r w:rsidRPr="000539E0">
        <w:t xml:space="preserve"> </w:t>
      </w:r>
    </w:p>
    <w:p w:rsidR="00366CEF" w:rsidRPr="000539E0" w:rsidRDefault="00366CEF" w:rsidP="00925BAA">
      <w:pPr>
        <w:pStyle w:val="ListParagraph"/>
        <w:tabs>
          <w:tab w:val="clear" w:pos="1440"/>
        </w:tabs>
        <w:ind w:left="360"/>
        <w:jc w:val="both"/>
      </w:pPr>
    </w:p>
    <w:p w:rsidR="00AA131A" w:rsidRPr="000539E0" w:rsidRDefault="004F50FC" w:rsidP="003633DE">
      <w:pPr>
        <w:pStyle w:val="ListParagraph"/>
        <w:numPr>
          <w:ilvl w:val="0"/>
          <w:numId w:val="27"/>
        </w:numPr>
        <w:tabs>
          <w:tab w:val="clear" w:pos="1440"/>
        </w:tabs>
        <w:jc w:val="both"/>
      </w:pPr>
      <w:r w:rsidRPr="000539E0">
        <w:t xml:space="preserve">The </w:t>
      </w:r>
      <w:r w:rsidR="003D4DBB">
        <w:t>Office of the Chief Information Officer</w:t>
      </w:r>
      <w:r w:rsidR="003D4DBB" w:rsidRPr="000539E0">
        <w:t xml:space="preserve"> </w:t>
      </w:r>
      <w:r w:rsidRPr="000539E0">
        <w:t xml:space="preserve">will </w:t>
      </w:r>
      <w:r w:rsidR="00925BAA" w:rsidRPr="000539E0">
        <w:t xml:space="preserve">also </w:t>
      </w:r>
      <w:r w:rsidRPr="000539E0">
        <w:t xml:space="preserve">liaise with the PPM CoE in relation to any relevant </w:t>
      </w:r>
      <w:r w:rsidR="00925BAA" w:rsidRPr="000539E0">
        <w:t>gateway r</w:t>
      </w:r>
      <w:r w:rsidR="00066738" w:rsidRPr="000539E0">
        <w:t xml:space="preserve">eports </w:t>
      </w:r>
      <w:r w:rsidR="007D6238">
        <w:t xml:space="preserve">where appropriate </w:t>
      </w:r>
      <w:r w:rsidR="00066738" w:rsidRPr="000539E0">
        <w:t xml:space="preserve">in order that </w:t>
      </w:r>
      <w:r w:rsidRPr="000539E0">
        <w:t>ISIB</w:t>
      </w:r>
      <w:r w:rsidR="00066738" w:rsidRPr="000539E0">
        <w:t xml:space="preserve"> may assist in projects gaining access to additional support as required. </w:t>
      </w:r>
      <w:r w:rsidRPr="000539E0">
        <w:t xml:space="preserve"> </w:t>
      </w:r>
    </w:p>
    <w:p w:rsidR="00695583" w:rsidRPr="000539E0" w:rsidRDefault="00695583" w:rsidP="00695583">
      <w:pPr>
        <w:pStyle w:val="ListParagraph"/>
        <w:tabs>
          <w:tab w:val="clear" w:pos="1440"/>
        </w:tabs>
        <w:ind w:left="360"/>
        <w:jc w:val="both"/>
      </w:pPr>
    </w:p>
    <w:p w:rsidR="00695583" w:rsidRPr="000539E0" w:rsidRDefault="00695583" w:rsidP="00695583">
      <w:pPr>
        <w:pStyle w:val="ListParagraph"/>
        <w:numPr>
          <w:ilvl w:val="0"/>
          <w:numId w:val="27"/>
        </w:numPr>
        <w:jc w:val="both"/>
      </w:pPr>
      <w:r w:rsidRPr="000539E0">
        <w:t>Please direct all enquiries on investment over £1m but under £5m to:</w:t>
      </w:r>
    </w:p>
    <w:p w:rsidR="00695583" w:rsidRPr="000539E0" w:rsidRDefault="00695583" w:rsidP="00695583">
      <w:pPr>
        <w:pStyle w:val="ListParagraph"/>
        <w:ind w:left="360"/>
        <w:jc w:val="both"/>
      </w:pPr>
      <w:r w:rsidRPr="000539E0">
        <w:t>Digital Directorate – Office of the CIO</w:t>
      </w:r>
    </w:p>
    <w:p w:rsidR="00695583" w:rsidRPr="000539E0" w:rsidRDefault="00695583" w:rsidP="00695583">
      <w:pPr>
        <w:pStyle w:val="ListParagraph"/>
        <w:ind w:left="360"/>
        <w:jc w:val="both"/>
      </w:pPr>
      <w:r w:rsidRPr="000539E0">
        <w:t xml:space="preserve">Email: </w:t>
      </w:r>
      <w:r w:rsidR="00553A7D">
        <w:t>OCIOAssurance@scotland.gsi.gov.uk</w:t>
      </w:r>
      <w:r w:rsidRPr="000539E0">
        <w:t xml:space="preserve"> </w:t>
      </w:r>
    </w:p>
    <w:p w:rsidR="007F6248" w:rsidRDefault="007F6248">
      <w:pPr>
        <w:tabs>
          <w:tab w:val="clear" w:pos="720"/>
          <w:tab w:val="clear" w:pos="1440"/>
          <w:tab w:val="clear" w:pos="2160"/>
          <w:tab w:val="clear" w:pos="2880"/>
          <w:tab w:val="clear" w:pos="4680"/>
          <w:tab w:val="clear" w:pos="5400"/>
          <w:tab w:val="clear" w:pos="9000"/>
        </w:tabs>
        <w:spacing w:line="240" w:lineRule="auto"/>
        <w:rPr>
          <w:highlight w:val="yellow"/>
        </w:rPr>
      </w:pPr>
    </w:p>
    <w:p w:rsidR="009B2DB3" w:rsidRDefault="009B2DB3">
      <w:pPr>
        <w:tabs>
          <w:tab w:val="clear" w:pos="720"/>
          <w:tab w:val="clear" w:pos="1440"/>
          <w:tab w:val="clear" w:pos="2160"/>
          <w:tab w:val="clear" w:pos="2880"/>
          <w:tab w:val="clear" w:pos="4680"/>
          <w:tab w:val="clear" w:pos="5400"/>
          <w:tab w:val="clear" w:pos="9000"/>
        </w:tabs>
        <w:spacing w:line="240" w:lineRule="auto"/>
        <w:rPr>
          <w:highlight w:val="yellow"/>
        </w:rPr>
      </w:pPr>
    </w:p>
    <w:p w:rsidR="00AA131A" w:rsidRPr="003D6037" w:rsidRDefault="004F50FC" w:rsidP="003D6037">
      <w:pPr>
        <w:pStyle w:val="Heading2"/>
      </w:pPr>
      <w:bookmarkStart w:id="18" w:name="_Toc415563795"/>
      <w:r w:rsidRPr="003D6037">
        <w:lastRenderedPageBreak/>
        <w:t xml:space="preserve">Investment </w:t>
      </w:r>
      <w:r w:rsidR="00C032B0">
        <w:t xml:space="preserve">equal to and </w:t>
      </w:r>
      <w:r w:rsidRPr="003D6037">
        <w:t>over £5m</w:t>
      </w:r>
      <w:bookmarkEnd w:id="18"/>
    </w:p>
    <w:p w:rsidR="001E5672" w:rsidRPr="000539E0" w:rsidRDefault="00AA131A" w:rsidP="000A5E42">
      <w:pPr>
        <w:pStyle w:val="ListParagraph"/>
        <w:numPr>
          <w:ilvl w:val="0"/>
          <w:numId w:val="27"/>
        </w:numPr>
        <w:jc w:val="both"/>
      </w:pPr>
      <w:r w:rsidRPr="000539E0">
        <w:t>For all Investments over £5m</w:t>
      </w:r>
      <w:r w:rsidR="00574631" w:rsidRPr="000539E0">
        <w:t>,</w:t>
      </w:r>
      <w:r w:rsidRPr="000539E0">
        <w:t xml:space="preserve"> </w:t>
      </w:r>
      <w:r w:rsidR="000A5E42" w:rsidRPr="000539E0">
        <w:t>the</w:t>
      </w:r>
      <w:r w:rsidR="004319F0" w:rsidRPr="000539E0">
        <w:t xml:space="preserve"> </w:t>
      </w:r>
      <w:r w:rsidR="00D53F4D">
        <w:t>ICT Assurance F</w:t>
      </w:r>
      <w:r w:rsidR="00457EE8" w:rsidRPr="000539E0">
        <w:t xml:space="preserve">ramework adopts and aligns with the procedures of the Programme and Project Management Centre </w:t>
      </w:r>
      <w:r w:rsidR="007D0D81" w:rsidRPr="000539E0">
        <w:t>of</w:t>
      </w:r>
      <w:r w:rsidR="00457EE8" w:rsidRPr="000539E0">
        <w:t xml:space="preserve"> Expertise</w:t>
      </w:r>
      <w:r w:rsidR="004319F0" w:rsidRPr="000539E0">
        <w:t xml:space="preserve">. The </w:t>
      </w:r>
      <w:r w:rsidRPr="000539E0">
        <w:t>SRO</w:t>
      </w:r>
      <w:r w:rsidR="000A5E42" w:rsidRPr="000539E0">
        <w:t xml:space="preserve"> or AO</w:t>
      </w:r>
      <w:r w:rsidRPr="000539E0">
        <w:t xml:space="preserve"> should complete a </w:t>
      </w:r>
      <w:hyperlink r:id="rId19" w:history="1">
        <w:r w:rsidRPr="000539E0">
          <w:rPr>
            <w:rStyle w:val="Hyperlink"/>
          </w:rPr>
          <w:t>Risk Potential Assessment</w:t>
        </w:r>
      </w:hyperlink>
      <w:r w:rsidR="00B600B5" w:rsidRPr="000539E0">
        <w:t xml:space="preserve"> form in order to assess the</w:t>
      </w:r>
      <w:r w:rsidR="000A5E42" w:rsidRPr="000539E0">
        <w:t xml:space="preserve"> </w:t>
      </w:r>
      <w:r w:rsidR="003460FB" w:rsidRPr="000539E0">
        <w:t>Independent</w:t>
      </w:r>
      <w:r w:rsidR="000A5E42" w:rsidRPr="000539E0">
        <w:t xml:space="preserve"> A</w:t>
      </w:r>
      <w:r w:rsidR="00B600B5" w:rsidRPr="000539E0">
        <w:t>s</w:t>
      </w:r>
      <w:r w:rsidR="008B1EFB" w:rsidRPr="000539E0">
        <w:t>surance needs of the project.</w:t>
      </w:r>
      <w:r w:rsidR="000A5E42" w:rsidRPr="000539E0">
        <w:t xml:space="preserve"> </w:t>
      </w:r>
      <w:r w:rsidR="00AE515F">
        <w:t xml:space="preserve"> </w:t>
      </w:r>
      <w:r w:rsidR="00AC7572">
        <w:t>Independent</w:t>
      </w:r>
      <w:r w:rsidR="00AC7572" w:rsidRPr="000539E0">
        <w:t xml:space="preserve"> </w:t>
      </w:r>
      <w:r w:rsidR="00F14CD3" w:rsidRPr="000539E0">
        <w:t>reviewers are likely to find completed checklists a helpful</w:t>
      </w:r>
      <w:r w:rsidR="00B600B5" w:rsidRPr="000539E0">
        <w:t xml:space="preserve"> input to </w:t>
      </w:r>
      <w:r w:rsidR="00AC7572">
        <w:t>their</w:t>
      </w:r>
      <w:r w:rsidR="00AC7572" w:rsidRPr="000539E0">
        <w:t xml:space="preserve"> </w:t>
      </w:r>
      <w:r w:rsidR="00B600B5" w:rsidRPr="000539E0">
        <w:t xml:space="preserve">assurance and therefore a completed ICT Investment </w:t>
      </w:r>
      <w:r w:rsidR="0027055B" w:rsidRPr="000539E0">
        <w:t>Plan Checklist will be expected by them.</w:t>
      </w:r>
    </w:p>
    <w:p w:rsidR="001E5672" w:rsidRPr="000539E0" w:rsidRDefault="001E5672" w:rsidP="001E5672">
      <w:pPr>
        <w:pStyle w:val="ListParagraph"/>
        <w:ind w:left="360"/>
        <w:jc w:val="both"/>
      </w:pPr>
    </w:p>
    <w:p w:rsidR="00D34210" w:rsidRDefault="00D34210" w:rsidP="00D34210">
      <w:pPr>
        <w:pStyle w:val="ListParagraph"/>
        <w:numPr>
          <w:ilvl w:val="0"/>
          <w:numId w:val="27"/>
        </w:numPr>
        <w:tabs>
          <w:tab w:val="clear" w:pos="1440"/>
        </w:tabs>
        <w:jc w:val="both"/>
      </w:pPr>
      <w:r w:rsidRPr="00066AFB">
        <w:rPr>
          <w:lang w:eastAsia="en-GB"/>
        </w:rPr>
        <w:t>Assurance</w:t>
      </w:r>
      <w:r>
        <w:rPr>
          <w:lang w:eastAsia="en-GB"/>
        </w:rPr>
        <w:t xml:space="preserve"> of the proposed technical solution</w:t>
      </w:r>
      <w:r w:rsidRPr="000539E0">
        <w:t xml:space="preserve"> may be part of a gateway review or </w:t>
      </w:r>
      <w:r>
        <w:t xml:space="preserve">be </w:t>
      </w:r>
      <w:r w:rsidRPr="000539E0">
        <w:t>a stand-alone review</w:t>
      </w:r>
      <w:r>
        <w:t xml:space="preserve"> and is required for all projects rated </w:t>
      </w:r>
      <w:r w:rsidR="005A05AF" w:rsidRPr="005A05AF">
        <w:rPr>
          <w:b/>
          <w:color w:val="FFC000"/>
        </w:rPr>
        <w:t>AMBER</w:t>
      </w:r>
      <w:r>
        <w:t xml:space="preserve"> and </w:t>
      </w:r>
      <w:r w:rsidR="005A05AF" w:rsidRPr="005A05AF">
        <w:rPr>
          <w:b/>
          <w:color w:val="FF0000"/>
        </w:rPr>
        <w:t>RED</w:t>
      </w:r>
      <w:r>
        <w:t>.</w:t>
      </w:r>
      <w:r w:rsidRPr="000539E0">
        <w:t xml:space="preserve"> This ensures that the technical solution is fit for purpose, meets the business need of the organisation and fits with the ambitions of Scotland’s Digital Future: Delivery of Public Services. </w:t>
      </w:r>
      <w:r>
        <w:t>In looking at alignment with the national and sectoral digital strategies considerations such as re-use (and</w:t>
      </w:r>
      <w:r w:rsidRPr="000539E0">
        <w:t xml:space="preserve"> not duplicating national or other solutions already available</w:t>
      </w:r>
      <w:r>
        <w:t xml:space="preserve">), shared services, and </w:t>
      </w:r>
      <w:r w:rsidRPr="000539E0">
        <w:t>a high emphasis on interoperability, open standards and sustainability</w:t>
      </w:r>
      <w:r>
        <w:t xml:space="preserve"> will feature</w:t>
      </w:r>
      <w:r w:rsidRPr="000539E0">
        <w:t xml:space="preserve">. </w:t>
      </w:r>
    </w:p>
    <w:p w:rsidR="00D34210" w:rsidRDefault="00D34210" w:rsidP="00D34210">
      <w:pPr>
        <w:tabs>
          <w:tab w:val="clear" w:pos="1440"/>
        </w:tabs>
        <w:jc w:val="both"/>
      </w:pPr>
    </w:p>
    <w:p w:rsidR="00D34210" w:rsidRDefault="00AC7572" w:rsidP="00D34210">
      <w:pPr>
        <w:pStyle w:val="ListParagraph"/>
        <w:numPr>
          <w:ilvl w:val="0"/>
          <w:numId w:val="27"/>
        </w:numPr>
        <w:tabs>
          <w:tab w:val="clear" w:pos="1440"/>
        </w:tabs>
        <w:jc w:val="both"/>
      </w:pPr>
      <w:r>
        <w:rPr>
          <w:lang w:eastAsia="en-GB"/>
        </w:rPr>
        <w:t>The t</w:t>
      </w:r>
      <w:r w:rsidRPr="000539E0">
        <w:rPr>
          <w:lang w:eastAsia="en-GB"/>
        </w:rPr>
        <w:t xml:space="preserve">iming of </w:t>
      </w:r>
      <w:r>
        <w:rPr>
          <w:lang w:eastAsia="en-GB"/>
        </w:rPr>
        <w:t>any specific technical</w:t>
      </w:r>
      <w:r w:rsidRPr="000539E0">
        <w:rPr>
          <w:lang w:eastAsia="en-GB"/>
        </w:rPr>
        <w:t xml:space="preserve"> review </w:t>
      </w:r>
      <w:r>
        <w:rPr>
          <w:lang w:eastAsia="en-GB"/>
        </w:rPr>
        <w:t xml:space="preserve">should align with the Gateway process (if being used) and </w:t>
      </w:r>
      <w:r w:rsidRPr="000539E0">
        <w:rPr>
          <w:lang w:eastAsia="en-GB"/>
        </w:rPr>
        <w:t xml:space="preserve">will be dependent on the </w:t>
      </w:r>
      <w:r w:rsidR="00F50E5E">
        <w:rPr>
          <w:lang w:eastAsia="en-GB"/>
        </w:rPr>
        <w:t xml:space="preserve">type of project. </w:t>
      </w:r>
      <w:r w:rsidR="00D34210" w:rsidRPr="000539E0">
        <w:t xml:space="preserve">If </w:t>
      </w:r>
      <w:r w:rsidR="00D34210">
        <w:t xml:space="preserve">there is to be a procurement exercise </w:t>
      </w:r>
      <w:r w:rsidR="00D34210" w:rsidRPr="000539E0">
        <w:t>the</w:t>
      </w:r>
      <w:r w:rsidR="00D34210">
        <w:t xml:space="preserve">n a technical review may </w:t>
      </w:r>
      <w:r w:rsidR="00D34210" w:rsidRPr="000539E0">
        <w:t>take place</w:t>
      </w:r>
      <w:r w:rsidR="00D34210">
        <w:t>:</w:t>
      </w:r>
      <w:r w:rsidR="00D34210" w:rsidRPr="000539E0">
        <w:t xml:space="preserve"> before procurement commences</w:t>
      </w:r>
      <w:r w:rsidR="00D34210">
        <w:t xml:space="preserve"> (to assure the specification to suppliers); </w:t>
      </w:r>
      <w:r w:rsidR="00D34210" w:rsidRPr="000539E0">
        <w:t>following receipt of supplier proposals or at preferred bidder stage</w:t>
      </w:r>
      <w:r w:rsidR="00F50E5E">
        <w:t xml:space="preserve">. </w:t>
      </w:r>
      <w:r w:rsidR="00D34210">
        <w:t xml:space="preserve">All reviews would be </w:t>
      </w:r>
      <w:r w:rsidR="00D34210" w:rsidRPr="000539E0">
        <w:t>prior to the award of contract</w:t>
      </w:r>
      <w:r w:rsidR="00D34210">
        <w:t xml:space="preserve"> and</w:t>
      </w:r>
      <w:r w:rsidR="00D34210" w:rsidRPr="000539E0">
        <w:t xml:space="preserve"> before any work order is placed with a supplier or delivery partner</w:t>
      </w:r>
      <w:r w:rsidR="00D34210">
        <w:t>. Where a procurement exercise is not involved a technical</w:t>
      </w:r>
      <w:r w:rsidR="00D34210" w:rsidRPr="000539E0">
        <w:t xml:space="preserve"> review is still required</w:t>
      </w:r>
      <w:r w:rsidR="00D34210">
        <w:t xml:space="preserve">; this is the case </w:t>
      </w:r>
      <w:r w:rsidR="00D34210" w:rsidRPr="000539E0">
        <w:t>where a strategic partnering arrangement is in place</w:t>
      </w:r>
      <w:r w:rsidR="00D34210">
        <w:t xml:space="preserve"> or for an</w:t>
      </w:r>
      <w:r w:rsidR="00D34210" w:rsidRPr="000539E0">
        <w:t xml:space="preserve"> internal build / agile development</w:t>
      </w:r>
      <w:r w:rsidR="00D34210">
        <w:t>.</w:t>
      </w:r>
      <w:r w:rsidR="00D34210" w:rsidRPr="000539E0">
        <w:t xml:space="preserve"> </w:t>
      </w:r>
    </w:p>
    <w:p w:rsidR="00366CEF" w:rsidRPr="000539E0" w:rsidRDefault="00366CEF" w:rsidP="00D34210">
      <w:pPr>
        <w:tabs>
          <w:tab w:val="clear" w:pos="1440"/>
        </w:tabs>
        <w:jc w:val="both"/>
      </w:pPr>
    </w:p>
    <w:p w:rsidR="00AC7572" w:rsidRPr="000539E0" w:rsidRDefault="00AC7572" w:rsidP="00AC7572">
      <w:pPr>
        <w:pStyle w:val="ListParagraph"/>
        <w:numPr>
          <w:ilvl w:val="0"/>
          <w:numId w:val="27"/>
        </w:numPr>
        <w:tabs>
          <w:tab w:val="clear" w:pos="1440"/>
        </w:tabs>
        <w:jc w:val="both"/>
      </w:pPr>
      <w:r w:rsidRPr="000539E0">
        <w:t xml:space="preserve">The </w:t>
      </w:r>
      <w:r w:rsidR="003D4DBB">
        <w:t>Office of the Chief Information Officer</w:t>
      </w:r>
      <w:r w:rsidR="003D4DBB" w:rsidRPr="000539E0">
        <w:t xml:space="preserve"> </w:t>
      </w:r>
      <w:r w:rsidRPr="000539E0">
        <w:t xml:space="preserve">will also liaise with the PPM CoE in relation to any relevant gateway reports </w:t>
      </w:r>
      <w:r>
        <w:t xml:space="preserve">where appropriate </w:t>
      </w:r>
      <w:r w:rsidRPr="000539E0">
        <w:t xml:space="preserve">in order that ISIB may assist in projects gaining access to additional support as required.  </w:t>
      </w:r>
    </w:p>
    <w:p w:rsidR="00695583" w:rsidRPr="000539E0" w:rsidRDefault="00695583" w:rsidP="00695583">
      <w:pPr>
        <w:pStyle w:val="ListParagraph"/>
        <w:tabs>
          <w:tab w:val="clear" w:pos="1440"/>
        </w:tabs>
        <w:ind w:left="360"/>
        <w:jc w:val="both"/>
      </w:pPr>
    </w:p>
    <w:p w:rsidR="00695583" w:rsidRPr="000539E0" w:rsidRDefault="00695583" w:rsidP="00695583">
      <w:pPr>
        <w:pStyle w:val="ListParagraph"/>
        <w:numPr>
          <w:ilvl w:val="0"/>
          <w:numId w:val="27"/>
        </w:numPr>
        <w:jc w:val="both"/>
      </w:pPr>
      <w:r w:rsidRPr="000539E0">
        <w:t>Please direct all enquiries on investment over £5m to:</w:t>
      </w:r>
    </w:p>
    <w:p w:rsidR="00695583" w:rsidRPr="000539E0" w:rsidRDefault="00695583" w:rsidP="00695583">
      <w:pPr>
        <w:pStyle w:val="ListParagraph"/>
        <w:ind w:left="360"/>
        <w:jc w:val="both"/>
      </w:pPr>
      <w:r w:rsidRPr="000539E0">
        <w:t>Digital Directorate – Office of the CIO</w:t>
      </w:r>
    </w:p>
    <w:p w:rsidR="00695583" w:rsidRPr="00925BAA" w:rsidRDefault="00695583" w:rsidP="00695583">
      <w:pPr>
        <w:pStyle w:val="ListParagraph"/>
        <w:ind w:left="360"/>
        <w:jc w:val="both"/>
      </w:pPr>
      <w:r w:rsidRPr="000539E0">
        <w:t xml:space="preserve">Email: </w:t>
      </w:r>
      <w:r w:rsidR="00553A7D">
        <w:t>OCIOAssurance@scotland.gsi.gov.uk</w:t>
      </w:r>
    </w:p>
    <w:p w:rsidR="00695583" w:rsidRPr="000A5E42" w:rsidRDefault="00695583" w:rsidP="00695583">
      <w:pPr>
        <w:pStyle w:val="ListParagraph"/>
        <w:tabs>
          <w:tab w:val="clear" w:pos="1440"/>
        </w:tabs>
        <w:ind w:left="360"/>
        <w:jc w:val="both"/>
      </w:pPr>
    </w:p>
    <w:p w:rsidR="007F6248" w:rsidRDefault="007F6248">
      <w:pPr>
        <w:tabs>
          <w:tab w:val="clear" w:pos="720"/>
          <w:tab w:val="clear" w:pos="1440"/>
          <w:tab w:val="clear" w:pos="2160"/>
          <w:tab w:val="clear" w:pos="2880"/>
          <w:tab w:val="clear" w:pos="4680"/>
          <w:tab w:val="clear" w:pos="5400"/>
          <w:tab w:val="clear" w:pos="9000"/>
        </w:tabs>
        <w:spacing w:line="240" w:lineRule="auto"/>
      </w:pPr>
      <w:bookmarkStart w:id="19" w:name="_ISIB_Oversight"/>
      <w:bookmarkEnd w:id="19"/>
      <w:r>
        <w:br w:type="page"/>
      </w:r>
    </w:p>
    <w:p w:rsidR="00502266" w:rsidRDefault="00502266" w:rsidP="00B5571E">
      <w:pPr>
        <w:rPr>
          <w:lang w:eastAsia="en-GB"/>
        </w:rPr>
        <w:sectPr w:rsidR="00502266" w:rsidSect="001213AB">
          <w:pgSz w:w="11906" w:h="16838" w:code="9"/>
          <w:pgMar w:top="1134" w:right="1134" w:bottom="1134" w:left="1134" w:header="720" w:footer="720" w:gutter="0"/>
          <w:cols w:space="708"/>
          <w:docGrid w:linePitch="360"/>
        </w:sectPr>
      </w:pPr>
    </w:p>
    <w:p w:rsidR="00AD09CB" w:rsidRDefault="00AD09CB" w:rsidP="00AD09CB">
      <w:pPr>
        <w:pStyle w:val="Heading2"/>
      </w:pPr>
      <w:bookmarkStart w:id="20" w:name="_Toc415563796"/>
      <w:r w:rsidRPr="00AD09CB">
        <w:lastRenderedPageBreak/>
        <w:t xml:space="preserve">ICT Assurance Framework </w:t>
      </w:r>
      <w:r w:rsidR="008821AB">
        <w:t xml:space="preserve">Process </w:t>
      </w:r>
      <w:r w:rsidRPr="00AD09CB">
        <w:t>Diagram</w:t>
      </w:r>
      <w:bookmarkEnd w:id="20"/>
    </w:p>
    <w:p w:rsidR="009B2DB3" w:rsidRPr="009B2DB3" w:rsidRDefault="009B2DB3" w:rsidP="009B2DB3"/>
    <w:p w:rsidR="00191DE2" w:rsidRDefault="00191DE2" w:rsidP="009B2DB3">
      <w:pPr>
        <w:jc w:val="both"/>
      </w:pPr>
      <w:r>
        <w:t>The ICT Assuran</w:t>
      </w:r>
      <w:r w:rsidR="00666781">
        <w:t xml:space="preserve">ce Framework </w:t>
      </w:r>
      <w:r w:rsidR="009B2DB3">
        <w:t xml:space="preserve">has a number of processes </w:t>
      </w:r>
      <w:r w:rsidR="00E8100D">
        <w:t xml:space="preserve">some of </w:t>
      </w:r>
      <w:r w:rsidR="009B2DB3">
        <w:t>which are illustrated below</w:t>
      </w:r>
    </w:p>
    <w:p w:rsidR="009B2DB3" w:rsidRDefault="009B2DB3" w:rsidP="009B2DB3">
      <w:pPr>
        <w:jc w:val="both"/>
      </w:pPr>
    </w:p>
    <w:p w:rsidR="00EF0F4F" w:rsidRDefault="00EF0F4F" w:rsidP="00F34DEC">
      <w:pPr>
        <w:pStyle w:val="Heading3"/>
      </w:pPr>
      <w:bookmarkStart w:id="21" w:name="_Toc415563797"/>
      <w:r>
        <w:t>Request, Submission and Initial Assessment</w:t>
      </w:r>
      <w:r w:rsidR="008821AB">
        <w:t xml:space="preserve"> Process Diagram</w:t>
      </w:r>
      <w:bookmarkEnd w:id="21"/>
    </w:p>
    <w:p w:rsidR="00397B81" w:rsidRDefault="00397B81" w:rsidP="00397B81">
      <w:r>
        <w:object w:dxaOrig="16201" w:dyaOrig="11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4pt;height:384pt" o:ole="">
            <v:imagedata r:id="rId20" o:title=""/>
          </v:shape>
          <o:OLEObject Type="Embed" ProgID="Visio.Drawing.15" ShapeID="_x0000_i1025" DrawAspect="Content" ObjectID="_1489316816" r:id="rId21"/>
        </w:object>
      </w:r>
      <w:r w:rsidR="00EF0F4F">
        <w:tab/>
      </w:r>
    </w:p>
    <w:p w:rsidR="009B2DB3" w:rsidRDefault="009B2DB3" w:rsidP="00F34DEC">
      <w:pPr>
        <w:pStyle w:val="Heading3"/>
      </w:pPr>
    </w:p>
    <w:p w:rsidR="00C032B0" w:rsidRDefault="00AD09CB" w:rsidP="00F34DEC">
      <w:pPr>
        <w:pStyle w:val="Heading3"/>
      </w:pPr>
      <w:bookmarkStart w:id="22" w:name="_Toc415563798"/>
      <w:r>
        <w:lastRenderedPageBreak/>
        <w:t>Investment</w:t>
      </w:r>
      <w:r w:rsidR="00C032B0">
        <w:t xml:space="preserve"> equal to </w:t>
      </w:r>
      <w:r w:rsidR="009B2DB3">
        <w:t>or</w:t>
      </w:r>
      <w:r w:rsidR="00C032B0">
        <w:t xml:space="preserve"> under £1m</w:t>
      </w:r>
      <w:r w:rsidR="008821AB">
        <w:t xml:space="preserve"> Process Diagram</w:t>
      </w:r>
      <w:bookmarkEnd w:id="22"/>
    </w:p>
    <w:p w:rsidR="00C032B0" w:rsidRDefault="00397B81" w:rsidP="00C032B0">
      <w:r>
        <w:object w:dxaOrig="16201" w:dyaOrig="7695">
          <v:shape id="_x0000_i1026" type="#_x0000_t75" style="width:714pt;height:345.75pt" o:ole="">
            <v:imagedata r:id="rId22" o:title=""/>
          </v:shape>
          <o:OLEObject Type="Embed" ProgID="Visio.Drawing.15" ShapeID="_x0000_i1026" DrawAspect="Content" ObjectID="_1489316817" r:id="rId23"/>
        </w:object>
      </w:r>
    </w:p>
    <w:p w:rsidR="00F34DEC" w:rsidRDefault="00EF0F4F" w:rsidP="00C032B0">
      <w:pPr>
        <w:pStyle w:val="Heading2"/>
      </w:pPr>
      <w:r>
        <w:tab/>
      </w:r>
    </w:p>
    <w:p w:rsidR="00F34DEC" w:rsidRDefault="00F34DEC" w:rsidP="00C032B0">
      <w:pPr>
        <w:pStyle w:val="Heading2"/>
      </w:pPr>
    </w:p>
    <w:p w:rsidR="00D11DE3" w:rsidRPr="00D11DE3" w:rsidRDefault="00D11DE3" w:rsidP="00D11DE3"/>
    <w:p w:rsidR="00A0628D" w:rsidRDefault="00A0628D" w:rsidP="00F34DEC">
      <w:pPr>
        <w:pStyle w:val="Heading3"/>
        <w:rPr>
          <w:i/>
        </w:rPr>
      </w:pPr>
    </w:p>
    <w:p w:rsidR="00397B81" w:rsidRDefault="00397B81" w:rsidP="00F34DEC">
      <w:pPr>
        <w:pStyle w:val="Heading3"/>
      </w:pPr>
    </w:p>
    <w:p w:rsidR="00397B81" w:rsidRDefault="00397B81" w:rsidP="00F34DEC">
      <w:pPr>
        <w:pStyle w:val="Heading3"/>
      </w:pPr>
    </w:p>
    <w:p w:rsidR="00397B81" w:rsidRDefault="00397B81" w:rsidP="00F34DEC">
      <w:pPr>
        <w:pStyle w:val="Heading3"/>
      </w:pPr>
    </w:p>
    <w:p w:rsidR="00397B81" w:rsidRDefault="00397B81" w:rsidP="00F34DEC">
      <w:pPr>
        <w:pStyle w:val="Heading3"/>
      </w:pPr>
    </w:p>
    <w:p w:rsidR="00C032B0" w:rsidRDefault="00C032B0" w:rsidP="00F34DEC">
      <w:pPr>
        <w:pStyle w:val="Heading3"/>
      </w:pPr>
      <w:bookmarkStart w:id="23" w:name="_Toc415563799"/>
      <w:r>
        <w:lastRenderedPageBreak/>
        <w:t>Investment over £1m but under £5m</w:t>
      </w:r>
      <w:r w:rsidR="008821AB">
        <w:t xml:space="preserve"> Process Diagram</w:t>
      </w:r>
      <w:bookmarkEnd w:id="23"/>
    </w:p>
    <w:p w:rsidR="00C032B0" w:rsidRDefault="00397B81" w:rsidP="00C032B0">
      <w:r>
        <w:object w:dxaOrig="16620" w:dyaOrig="11055">
          <v:shape id="_x0000_i1027" type="#_x0000_t75" style="width:715.5pt;height:439.5pt" o:ole="">
            <v:imagedata r:id="rId24" o:title=""/>
          </v:shape>
          <o:OLEObject Type="Embed" ProgID="Visio.Drawing.15" ShapeID="_x0000_i1027" DrawAspect="Content" ObjectID="_1489316818" r:id="rId25"/>
        </w:object>
      </w:r>
    </w:p>
    <w:p w:rsidR="00F34DEC" w:rsidRDefault="00EF0F4F" w:rsidP="00C032B0">
      <w:pPr>
        <w:pStyle w:val="Heading2"/>
      </w:pPr>
      <w:r>
        <w:tab/>
      </w:r>
    </w:p>
    <w:p w:rsidR="00F34DEC" w:rsidRDefault="00F34DEC" w:rsidP="00C032B0">
      <w:pPr>
        <w:pStyle w:val="Heading2"/>
      </w:pPr>
    </w:p>
    <w:p w:rsidR="00AD09CB" w:rsidRDefault="00C032B0" w:rsidP="00F34DEC">
      <w:pPr>
        <w:pStyle w:val="Heading3"/>
      </w:pPr>
      <w:bookmarkStart w:id="24" w:name="_Toc415563800"/>
      <w:r>
        <w:t xml:space="preserve">Investments equal to </w:t>
      </w:r>
      <w:r w:rsidR="009B2DB3">
        <w:t>or</w:t>
      </w:r>
      <w:r>
        <w:t xml:space="preserve"> over £5m</w:t>
      </w:r>
      <w:r w:rsidR="00AD09CB">
        <w:t xml:space="preserve"> </w:t>
      </w:r>
      <w:r w:rsidR="008821AB">
        <w:t>Process Diagram</w:t>
      </w:r>
      <w:bookmarkEnd w:id="24"/>
    </w:p>
    <w:p w:rsidR="00A0628D" w:rsidRPr="00397B81" w:rsidRDefault="00397B81" w:rsidP="00397B81">
      <w:r>
        <w:object w:dxaOrig="16485" w:dyaOrig="11835">
          <v:shape id="_x0000_i1028" type="#_x0000_t75" style="width:714pt;height:441.75pt" o:ole="">
            <v:imagedata r:id="rId26" o:title=""/>
          </v:shape>
          <o:OLEObject Type="Embed" ProgID="Visio.Drawing.15" ShapeID="_x0000_i1028" DrawAspect="Content" ObjectID="_1489316819" r:id="rId27"/>
        </w:object>
      </w:r>
    </w:p>
    <w:p w:rsidR="00306846" w:rsidRDefault="00306846" w:rsidP="0007470E">
      <w:pPr>
        <w:sectPr w:rsidR="00306846" w:rsidSect="00F869C5">
          <w:headerReference w:type="default" r:id="rId28"/>
          <w:footerReference w:type="default" r:id="rId29"/>
          <w:pgSz w:w="16838" w:h="11906" w:orient="landscape" w:code="9"/>
          <w:pgMar w:top="1134" w:right="1134" w:bottom="1134" w:left="1134" w:header="720" w:footer="720" w:gutter="0"/>
          <w:cols w:space="708"/>
          <w:docGrid w:linePitch="360"/>
        </w:sectPr>
      </w:pPr>
    </w:p>
    <w:p w:rsidR="00502266" w:rsidRDefault="00502266" w:rsidP="00502266">
      <w:pPr>
        <w:pStyle w:val="Heading1"/>
      </w:pPr>
      <w:bookmarkStart w:id="25" w:name="_Central_Government_Organisations"/>
      <w:bookmarkStart w:id="26" w:name="_Toc415563801"/>
      <w:bookmarkEnd w:id="25"/>
      <w:r>
        <w:lastRenderedPageBreak/>
        <w:t>Central Government Organisations</w:t>
      </w:r>
      <w:r>
        <w:tab/>
      </w:r>
      <w:r>
        <w:tab/>
      </w:r>
      <w:r>
        <w:tab/>
        <w:t>Annex A</w:t>
      </w:r>
      <w:bookmarkEnd w:id="26"/>
    </w:p>
    <w:p w:rsidR="00502266" w:rsidRPr="00BF69C3" w:rsidRDefault="00502266" w:rsidP="00502266"/>
    <w:p w:rsidR="00502266" w:rsidRPr="00BF69C3"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b/>
          <w:color w:val="414142"/>
          <w:sz w:val="20"/>
          <w:lang w:eastAsia="en-GB"/>
        </w:rPr>
      </w:pPr>
      <w:r w:rsidRPr="00BF69C3">
        <w:rPr>
          <w:rFonts w:ascii="DIN-Medium" w:hAnsi="DIN-Medium" w:cs="DIN-Medium"/>
          <w:b/>
          <w:color w:val="414142"/>
          <w:sz w:val="20"/>
          <w:lang w:eastAsia="en-GB"/>
        </w:rPr>
        <w:t xml:space="preserve">Executive Agencies </w:t>
      </w:r>
      <w:r w:rsidRPr="00BF69C3">
        <w:rPr>
          <w:rFonts w:ascii="DIN-Light" w:hAnsi="DIN-Light" w:cs="DIN-Light"/>
          <w:b/>
          <w:color w:val="414142"/>
          <w:sz w:val="20"/>
          <w:lang w:eastAsia="en-GB"/>
        </w:rPr>
        <w:t>(8)</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Accountant in Bankruptcy</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Disclosure Scotland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Education Scotland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Historic Scotland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Prison Service</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Public Pensions Agency</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Student Awards Agency for Scotland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Transport Scotland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Medium" w:hAnsi="DIN-Medium" w:cs="DIN-Medium"/>
          <w:b/>
          <w:color w:val="414142"/>
          <w:sz w:val="20"/>
          <w:lang w:eastAsia="en-GB"/>
        </w:rPr>
      </w:pPr>
    </w:p>
    <w:p w:rsidR="00502266" w:rsidRPr="00BF69C3"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b/>
          <w:color w:val="414142"/>
          <w:sz w:val="20"/>
          <w:lang w:eastAsia="en-GB"/>
        </w:rPr>
      </w:pPr>
      <w:r w:rsidRPr="00BF69C3">
        <w:rPr>
          <w:rFonts w:ascii="DIN-Medium" w:hAnsi="DIN-Medium" w:cs="DIN-Medium"/>
          <w:b/>
          <w:color w:val="414142"/>
          <w:sz w:val="20"/>
          <w:lang w:eastAsia="en-GB"/>
        </w:rPr>
        <w:t xml:space="preserve">Non Ministerial Departments (NMDs) </w:t>
      </w:r>
      <w:r w:rsidRPr="00BF69C3">
        <w:rPr>
          <w:rFonts w:ascii="DIN-Light" w:hAnsi="DIN-Light" w:cs="DIN-Light"/>
          <w:b/>
          <w:color w:val="414142"/>
          <w:sz w:val="20"/>
          <w:lang w:eastAsia="en-GB"/>
        </w:rPr>
        <w:t>(</w:t>
      </w:r>
      <w:r w:rsidR="000E627E">
        <w:rPr>
          <w:rFonts w:ascii="DIN-Light" w:hAnsi="DIN-Light" w:cs="DIN-Light"/>
          <w:b/>
          <w:color w:val="414142"/>
          <w:sz w:val="20"/>
          <w:lang w:eastAsia="en-GB"/>
        </w:rPr>
        <w:t>7</w:t>
      </w:r>
      <w:r w:rsidRPr="00BF69C3">
        <w:rPr>
          <w:rFonts w:ascii="DIN-Light" w:hAnsi="DIN-Light" w:cs="DIN-Light"/>
          <w:b/>
          <w:color w:val="414142"/>
          <w:sz w:val="20"/>
          <w:lang w:eastAsia="en-GB"/>
        </w:rPr>
        <w:t>)</w:t>
      </w:r>
    </w:p>
    <w:p w:rsidR="000E627E" w:rsidRDefault="000E627E"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 xml:space="preserve">Food Standards Scotland </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National Records of Scotland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Office of the Scottish Charity Regulator</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Registers of Scotland</w:t>
      </w:r>
    </w:p>
    <w:p w:rsidR="00E07B25" w:rsidRDefault="00E07B25"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 xml:space="preserve">Revenue Scotland </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Court Service</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Housing Regulator</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Medium" w:hAnsi="DIN-Medium" w:cs="DIN-Medium"/>
          <w:b/>
          <w:color w:val="414142"/>
          <w:sz w:val="20"/>
          <w:lang w:eastAsia="en-GB"/>
        </w:rPr>
      </w:pPr>
    </w:p>
    <w:p w:rsidR="00502266" w:rsidRPr="00BF69C3"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b/>
          <w:color w:val="414142"/>
          <w:sz w:val="20"/>
          <w:lang w:eastAsia="en-GB"/>
        </w:rPr>
      </w:pPr>
      <w:r w:rsidRPr="00BF69C3">
        <w:rPr>
          <w:rFonts w:ascii="DIN-Medium" w:hAnsi="DIN-Medium" w:cs="DIN-Medium"/>
          <w:b/>
          <w:color w:val="414142"/>
          <w:sz w:val="20"/>
          <w:lang w:eastAsia="en-GB"/>
        </w:rPr>
        <w:t xml:space="preserve">Public Corporations </w:t>
      </w:r>
      <w:r w:rsidRPr="00BF69C3">
        <w:rPr>
          <w:rFonts w:ascii="DIN-Light" w:hAnsi="DIN-Light" w:cs="DIN-Light"/>
          <w:b/>
          <w:color w:val="414142"/>
          <w:sz w:val="20"/>
          <w:lang w:eastAsia="en-GB"/>
        </w:rPr>
        <w:t>(6)</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Caledonian Maritime Assets Ltd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David MacBrayne Ltd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 xml:space="preserve">Glasgow Prestwick Airport </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Highlands and Islands Airports Ltd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Canals</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Water</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Medium" w:hAnsi="DIN-Medium" w:cs="DIN-Medium"/>
          <w:b/>
          <w:color w:val="414142"/>
          <w:sz w:val="20"/>
          <w:lang w:eastAsia="en-GB"/>
        </w:rPr>
      </w:pPr>
    </w:p>
    <w:p w:rsidR="00502266" w:rsidRPr="00BF69C3"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b/>
          <w:color w:val="414142"/>
          <w:sz w:val="20"/>
          <w:lang w:eastAsia="en-GB"/>
        </w:rPr>
      </w:pPr>
      <w:r w:rsidRPr="00BF69C3">
        <w:rPr>
          <w:rFonts w:ascii="DIN-Medium" w:hAnsi="DIN-Medium" w:cs="DIN-Medium"/>
          <w:b/>
          <w:color w:val="414142"/>
          <w:sz w:val="20"/>
          <w:lang w:eastAsia="en-GB"/>
        </w:rPr>
        <w:t xml:space="preserve">Executive NDPBs </w:t>
      </w:r>
      <w:r w:rsidRPr="00BF69C3">
        <w:rPr>
          <w:rFonts w:ascii="DIN-Light" w:hAnsi="DIN-Light" w:cs="DIN-Light"/>
          <w:b/>
          <w:color w:val="414142"/>
          <w:sz w:val="20"/>
          <w:lang w:eastAsia="en-GB"/>
        </w:rPr>
        <w:t>(</w:t>
      </w:r>
      <w:r w:rsidR="00E07B25" w:rsidRPr="00BF69C3">
        <w:rPr>
          <w:rFonts w:ascii="DIN-Light" w:hAnsi="DIN-Light" w:cs="DIN-Light"/>
          <w:b/>
          <w:color w:val="414142"/>
          <w:sz w:val="20"/>
          <w:lang w:eastAsia="en-GB"/>
        </w:rPr>
        <w:t>3</w:t>
      </w:r>
      <w:r w:rsidR="00E07B25">
        <w:rPr>
          <w:rFonts w:ascii="DIN-Light" w:hAnsi="DIN-Light" w:cs="DIN-Light"/>
          <w:b/>
          <w:color w:val="414142"/>
          <w:sz w:val="20"/>
          <w:lang w:eastAsia="en-GB"/>
        </w:rPr>
        <w:t>4</w:t>
      </w:r>
      <w:r w:rsidRPr="00BF69C3">
        <w:rPr>
          <w:rFonts w:ascii="DIN-Light" w:hAnsi="DIN-Light" w:cs="DIN-Light"/>
          <w:b/>
          <w:color w:val="414142"/>
          <w:sz w:val="20"/>
          <w:lang w:eastAsia="en-GB"/>
        </w:rPr>
        <w:t>)</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Accounts Commission for Scotland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Architecture and Design Scotland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Bòrd na Gàidhlig</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Cairngorms National Park Authority</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Care Inspectorate</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 xml:space="preserve">Children’s Hearings Scotland </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Creative Scotland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Crofting Commission</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Highlands and Islands Enterprise</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Loch Lomond and the Trossachs National Park Authority</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National Galleries of Scotland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National Library of Scotland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National Museums of Scotland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 xml:space="preserve">Police Investigations and Review Commissioner </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Quality Meat Scotland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Risk Management Authority</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Royal Botanic Garden, Edinburgh</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Royal Commission on the Ancient and Historical</w:t>
      </w:r>
      <w:r w:rsidRPr="00BB256F">
        <w:rPr>
          <w:rFonts w:ascii="DIN-Light" w:hAnsi="DIN-Light" w:cs="DIN-Light"/>
          <w:color w:val="414142"/>
          <w:sz w:val="20"/>
          <w:lang w:eastAsia="en-GB"/>
        </w:rPr>
        <w:t xml:space="preserve"> </w:t>
      </w:r>
      <w:r>
        <w:rPr>
          <w:rFonts w:ascii="DIN-Light" w:hAnsi="DIN-Light" w:cs="DIN-Light"/>
          <w:color w:val="414142"/>
          <w:sz w:val="20"/>
          <w:lang w:eastAsia="en-GB"/>
        </w:rPr>
        <w:t>Monuments of Scotland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Agricultural Wages Board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Children’s Reporter Administration</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Criminal Cases Review Commission</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Enterprise</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Environment Protection Agency</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Funding Council</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Futures Trust</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Legal Aid Board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Legal Complaints Commission</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Natural Heritage</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Qualifications Authority</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Social Services Council</w:t>
      </w:r>
    </w:p>
    <w:p w:rsidR="00502266"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Skills Development Scotland</w:t>
      </w:r>
    </w:p>
    <w:p w:rsidR="00502266"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Sportscotland</w:t>
      </w:r>
    </w:p>
    <w:p w:rsidR="00502266"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lastRenderedPageBreak/>
        <w:t>VisitScotland</w:t>
      </w:r>
    </w:p>
    <w:p w:rsidR="00502266"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Water Industry Commission for Scotland</w:t>
      </w:r>
    </w:p>
    <w:p w:rsidR="00502266"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Medium" w:hAnsi="DIN-Medium" w:cs="DIN-Medium"/>
          <w:b/>
          <w:color w:val="414142"/>
          <w:sz w:val="20"/>
          <w:lang w:eastAsia="en-GB"/>
        </w:rPr>
      </w:pPr>
    </w:p>
    <w:p w:rsidR="00502266" w:rsidRPr="00BF69C3"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Light" w:hAnsi="DIN-Light" w:cs="DIN-Light"/>
          <w:b/>
          <w:color w:val="414142"/>
          <w:sz w:val="20"/>
          <w:lang w:eastAsia="en-GB"/>
        </w:rPr>
      </w:pPr>
      <w:r w:rsidRPr="00BF69C3">
        <w:rPr>
          <w:rFonts w:ascii="DIN-Medium" w:hAnsi="DIN-Medium" w:cs="DIN-Medium"/>
          <w:b/>
          <w:color w:val="414142"/>
          <w:sz w:val="20"/>
          <w:lang w:eastAsia="en-GB"/>
        </w:rPr>
        <w:t xml:space="preserve">Advisory NDPBs </w:t>
      </w:r>
      <w:r w:rsidRPr="00BF69C3">
        <w:rPr>
          <w:rFonts w:ascii="DIN-Light" w:hAnsi="DIN-Light" w:cs="DIN-Light"/>
          <w:b/>
          <w:color w:val="414142"/>
          <w:sz w:val="20"/>
          <w:lang w:eastAsia="en-GB"/>
        </w:rPr>
        <w:t>(</w:t>
      </w:r>
      <w:r>
        <w:rPr>
          <w:rFonts w:ascii="DIN-Light" w:hAnsi="DIN-Light" w:cs="DIN-Light"/>
          <w:b/>
          <w:color w:val="414142"/>
          <w:sz w:val="20"/>
          <w:lang w:eastAsia="en-GB"/>
        </w:rPr>
        <w:t>6</w:t>
      </w:r>
      <w:r w:rsidRPr="00BF69C3">
        <w:rPr>
          <w:rFonts w:ascii="DIN-Light" w:hAnsi="DIN-Light" w:cs="DIN-Light"/>
          <w:b/>
          <w:color w:val="414142"/>
          <w:sz w:val="20"/>
          <w:lang w:eastAsia="en-GB"/>
        </w:rPr>
        <w:t>)</w:t>
      </w:r>
    </w:p>
    <w:p w:rsidR="00502266"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Judicial Appointments Board for Scotland</w:t>
      </w:r>
    </w:p>
    <w:p w:rsidR="00502266"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Local Government Boundary Commission for Scotland</w:t>
      </w:r>
    </w:p>
    <w:p w:rsidR="00502266"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Mobility and Access Committee for Scotland</w:t>
      </w:r>
    </w:p>
    <w:p w:rsidR="00502266"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Advisory Committee on Distinction Awards</w:t>
      </w:r>
    </w:p>
    <w:p w:rsidR="00502266"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Law Commission</w:t>
      </w:r>
    </w:p>
    <w:p w:rsidR="00502266"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Local Authorities Remuneration Committee</w:t>
      </w:r>
    </w:p>
    <w:p w:rsidR="00502266"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Medium" w:hAnsi="DIN-Medium" w:cs="DIN-Medium"/>
          <w:b/>
          <w:color w:val="414142"/>
          <w:sz w:val="20"/>
          <w:lang w:eastAsia="en-GB"/>
        </w:rPr>
      </w:pPr>
    </w:p>
    <w:p w:rsidR="00502266" w:rsidRPr="00BF69C3"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Light" w:hAnsi="DIN-Light" w:cs="DIN-Light"/>
          <w:b/>
          <w:color w:val="414142"/>
          <w:sz w:val="20"/>
          <w:lang w:eastAsia="en-GB"/>
        </w:rPr>
      </w:pPr>
      <w:r w:rsidRPr="00BF69C3">
        <w:rPr>
          <w:rFonts w:ascii="DIN-Medium" w:hAnsi="DIN-Medium" w:cs="DIN-Medium"/>
          <w:b/>
          <w:color w:val="414142"/>
          <w:sz w:val="20"/>
          <w:lang w:eastAsia="en-GB"/>
        </w:rPr>
        <w:t xml:space="preserve">Tribunals </w:t>
      </w:r>
      <w:r w:rsidRPr="00BF69C3">
        <w:rPr>
          <w:rFonts w:ascii="DIN-Light" w:hAnsi="DIN-Light" w:cs="DIN-Light"/>
          <w:b/>
          <w:color w:val="414142"/>
          <w:sz w:val="20"/>
          <w:lang w:eastAsia="en-GB"/>
        </w:rPr>
        <w:t>(</w:t>
      </w:r>
      <w:r>
        <w:rPr>
          <w:rFonts w:ascii="DIN-Light" w:hAnsi="DIN-Light" w:cs="DIN-Light"/>
          <w:b/>
          <w:color w:val="414142"/>
          <w:sz w:val="20"/>
          <w:lang w:eastAsia="en-GB"/>
        </w:rPr>
        <w:t>6</w:t>
      </w:r>
      <w:r w:rsidRPr="00BF69C3">
        <w:rPr>
          <w:rFonts w:ascii="DIN-Light" w:hAnsi="DIN-Light" w:cs="DIN-Light"/>
          <w:b/>
          <w:color w:val="414142"/>
          <w:sz w:val="20"/>
          <w:lang w:eastAsia="en-GB"/>
        </w:rPr>
        <w:t>)</w:t>
      </w:r>
    </w:p>
    <w:p w:rsidR="00502266"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Additional Support Needs Tribunals for Scotland</w:t>
      </w:r>
    </w:p>
    <w:p w:rsidR="00502266"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Lands Tribunal for Scotland</w:t>
      </w:r>
    </w:p>
    <w:p w:rsidR="00502266"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Mental Health Tribunal for Scotland</w:t>
      </w:r>
    </w:p>
    <w:p w:rsidR="00502266"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Parole Board for Scotland</w:t>
      </w:r>
    </w:p>
    <w:p w:rsidR="00502266"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Private Rented Housing Panel/Homeowners Housing Panel</w:t>
      </w:r>
    </w:p>
    <w:p w:rsidR="00502266"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Charity Appeals Panel</w:t>
      </w:r>
    </w:p>
    <w:p w:rsidR="00502266"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Light" w:hAnsi="DIN-Light" w:cs="DIN-Light"/>
          <w:color w:val="414142"/>
          <w:sz w:val="20"/>
          <w:lang w:eastAsia="en-GB"/>
        </w:rPr>
      </w:pPr>
    </w:p>
    <w:p w:rsidR="00502266" w:rsidRPr="003708A3"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Light" w:hAnsi="DIN-Light" w:cs="DIN-Light"/>
          <w:b/>
          <w:color w:val="414142"/>
          <w:sz w:val="20"/>
          <w:lang w:eastAsia="en-GB"/>
        </w:rPr>
      </w:pPr>
      <w:r w:rsidRPr="003708A3">
        <w:rPr>
          <w:rFonts w:ascii="DIN-Medium" w:hAnsi="DIN-Medium" w:cs="DIN-Medium"/>
          <w:b/>
          <w:color w:val="414142"/>
          <w:sz w:val="20"/>
          <w:lang w:eastAsia="en-GB"/>
        </w:rPr>
        <w:t xml:space="preserve">Parliamentary Commissioners and Ombudsmen </w:t>
      </w:r>
      <w:r w:rsidRPr="003708A3">
        <w:rPr>
          <w:rFonts w:ascii="DIN-Light" w:hAnsi="DIN-Light" w:cs="DIN-Light"/>
          <w:b/>
          <w:color w:val="414142"/>
          <w:sz w:val="20"/>
          <w:lang w:eastAsia="en-GB"/>
        </w:rPr>
        <w:t>(6)</w:t>
      </w:r>
    </w:p>
    <w:p w:rsidR="00502266"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Commission for Ethical Standards in Public Life in Scotland</w:t>
      </w:r>
    </w:p>
    <w:p w:rsidR="00502266" w:rsidRPr="000E627E" w:rsidRDefault="00502266" w:rsidP="00502266">
      <w:pPr>
        <w:tabs>
          <w:tab w:val="clear" w:pos="720"/>
          <w:tab w:val="clear" w:pos="1440"/>
          <w:tab w:val="clear" w:pos="2160"/>
          <w:tab w:val="clear" w:pos="2880"/>
          <w:tab w:val="clear" w:pos="4680"/>
          <w:tab w:val="clear" w:pos="5400"/>
          <w:tab w:val="clear" w:pos="9000"/>
          <w:tab w:val="left" w:pos="6237"/>
        </w:tabs>
        <w:autoSpaceDE w:val="0"/>
        <w:autoSpaceDN w:val="0"/>
        <w:adjustRightInd w:val="0"/>
        <w:spacing w:line="240" w:lineRule="auto"/>
        <w:rPr>
          <w:color w:val="414142"/>
          <w:sz w:val="20"/>
          <w:lang w:eastAsia="en-GB"/>
        </w:rPr>
      </w:pPr>
      <w:r>
        <w:rPr>
          <w:rFonts w:ascii="DIN-Light" w:hAnsi="DIN-Light" w:cs="DIN-Light"/>
          <w:color w:val="414142"/>
          <w:sz w:val="20"/>
          <w:lang w:eastAsia="en-GB"/>
        </w:rPr>
        <w:t>Scotland’s Commissioner for Children and Young People</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Human Rights Commission</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Information Commissioner</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Public Services Ombudsman</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Standards Commission for Scotland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Medium" w:hAnsi="DIN-Medium" w:cs="DIN-Medium"/>
          <w:b/>
          <w:color w:val="414142"/>
          <w:sz w:val="20"/>
          <w:lang w:eastAsia="en-GB"/>
        </w:rPr>
      </w:pPr>
    </w:p>
    <w:p w:rsidR="00502266" w:rsidRPr="00BF69C3"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b/>
          <w:color w:val="414142"/>
          <w:sz w:val="20"/>
          <w:lang w:eastAsia="en-GB"/>
        </w:rPr>
      </w:pPr>
      <w:r w:rsidRPr="00BF69C3">
        <w:rPr>
          <w:rFonts w:ascii="DIN-Medium" w:hAnsi="DIN-Medium" w:cs="DIN-Medium"/>
          <w:b/>
          <w:color w:val="414142"/>
          <w:sz w:val="20"/>
          <w:lang w:eastAsia="en-GB"/>
        </w:rPr>
        <w:t xml:space="preserve">Other Significant Bodies </w:t>
      </w:r>
      <w:r w:rsidRPr="00BF69C3">
        <w:rPr>
          <w:rFonts w:ascii="DIN-Light" w:hAnsi="DIN-Light" w:cs="DIN-Light"/>
          <w:b/>
          <w:color w:val="414142"/>
          <w:sz w:val="20"/>
          <w:lang w:eastAsia="en-GB"/>
        </w:rPr>
        <w:t>(</w:t>
      </w:r>
      <w:r w:rsidR="00E07B25">
        <w:rPr>
          <w:rFonts w:ascii="DIN-Light" w:hAnsi="DIN-Light" w:cs="DIN-Light"/>
          <w:b/>
          <w:color w:val="414142"/>
          <w:sz w:val="20"/>
          <w:lang w:eastAsia="en-GB"/>
        </w:rPr>
        <w:t>22</w:t>
      </w:r>
      <w:r w:rsidRPr="00BF69C3">
        <w:rPr>
          <w:rFonts w:ascii="DIN-Light" w:hAnsi="DIN-Light" w:cs="DIN-Light"/>
          <w:b/>
          <w:color w:val="414142"/>
          <w:sz w:val="20"/>
          <w:lang w:eastAsia="en-GB"/>
        </w:rPr>
        <w:t>)</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Audit Scotland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Court of Lord Lyon</w:t>
      </w:r>
    </w:p>
    <w:p w:rsidR="00502266" w:rsidRDefault="00E07B25"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w:t>
      </w:r>
      <w:r w:rsidR="00502266">
        <w:rPr>
          <w:rFonts w:ascii="DIN-Light" w:hAnsi="DIN-Light" w:cs="DIN-Light"/>
          <w:color w:val="414142"/>
          <w:sz w:val="20"/>
          <w:lang w:eastAsia="en-GB"/>
        </w:rPr>
        <w:t>Crown Office and Procurator Fiscal Service</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Drinking Water Quality Regulator</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HM Chief Inspector of Constabulary in Scotland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HM Chief Inspector of Prisons in Scotland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HM Chief Inspector of Prosecution in Scotland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James Hutton Institute</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Justices of the Peace Advisory Committee (</w:t>
      </w:r>
      <w:r>
        <w:rPr>
          <w:rFonts w:ascii="DIN-LightItalic" w:hAnsi="DIN-LightItalic" w:cs="DIN-LightItalic"/>
          <w:i/>
          <w:iCs/>
          <w:color w:val="414142"/>
          <w:sz w:val="20"/>
          <w:lang w:eastAsia="en-GB"/>
        </w:rPr>
        <w:t>6 bodies</w:t>
      </w:r>
      <w:r>
        <w:rPr>
          <w:rFonts w:ascii="DIN-Light" w:hAnsi="DIN-Light" w:cs="DIN-Light"/>
          <w:color w:val="414142"/>
          <w:sz w:val="20"/>
          <w:lang w:eastAsia="en-GB"/>
        </w:rPr>
        <w:t>)</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Moredun Research Institute</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Office of the Queens Printer for Scotland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Agricultural College</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Fire and Rescue Service</w:t>
      </w:r>
    </w:p>
    <w:p w:rsidR="00502266" w:rsidRDefault="00E07B25"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w:t>
      </w:r>
      <w:r w:rsidR="00502266">
        <w:rPr>
          <w:rFonts w:ascii="DIN-Light" w:hAnsi="DIN-Light" w:cs="DIN-Light"/>
          <w:color w:val="414142"/>
          <w:sz w:val="20"/>
          <w:lang w:eastAsia="en-GB"/>
        </w:rPr>
        <w:t>Scottish Government</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Police Authority</w:t>
      </w:r>
      <w:r w:rsidR="009B2DB3">
        <w:rPr>
          <w:rFonts w:ascii="DIN-Light" w:hAnsi="DIN-Light" w:cs="DIN-Light"/>
          <w:color w:val="414142"/>
          <w:sz w:val="20"/>
          <w:lang w:eastAsia="en-GB"/>
        </w:rPr>
        <w:t xml:space="preserve"> (with responsibility for assurance process for Police Scotland)</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Scottish Roadworks Commissioner</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Light" w:hAnsi="DIN-Light" w:cs="DIN-Light"/>
          <w:color w:val="414142"/>
          <w:sz w:val="20"/>
          <w:lang w:eastAsia="en-GB"/>
        </w:rPr>
      </w:pPr>
      <w:r>
        <w:rPr>
          <w:rFonts w:ascii="DIN-Light" w:hAnsi="DIN-Light" w:cs="DIN-Light"/>
          <w:color w:val="414142"/>
          <w:sz w:val="20"/>
          <w:lang w:eastAsia="en-GB"/>
        </w:rPr>
        <w:t>Visiting Committees for Scottish Penal Establishments</w:t>
      </w: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Medium" w:hAnsi="DIN-Medium" w:cs="DIN-Medium"/>
          <w:b/>
          <w:color w:val="414142"/>
          <w:sz w:val="20"/>
          <w:lang w:eastAsia="en-GB"/>
        </w:rPr>
      </w:pPr>
    </w:p>
    <w:p w:rsidR="00502266" w:rsidRDefault="00502266"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Medium" w:hAnsi="DIN-Medium" w:cs="DIN-Medium"/>
          <w:b/>
          <w:color w:val="414142"/>
          <w:sz w:val="20"/>
          <w:lang w:eastAsia="en-GB"/>
        </w:rPr>
      </w:pPr>
      <w:r w:rsidRPr="00BF69C3">
        <w:rPr>
          <w:rFonts w:ascii="DIN-Medium" w:hAnsi="DIN-Medium" w:cs="DIN-Medium"/>
          <w:b/>
          <w:color w:val="414142"/>
          <w:sz w:val="20"/>
          <w:lang w:eastAsia="en-GB"/>
        </w:rPr>
        <w:t xml:space="preserve">TOTAL: </w:t>
      </w:r>
      <w:r w:rsidR="000E627E">
        <w:rPr>
          <w:rFonts w:ascii="DIN-Medium" w:hAnsi="DIN-Medium" w:cs="DIN-Medium"/>
          <w:b/>
          <w:color w:val="414142"/>
          <w:sz w:val="20"/>
          <w:lang w:eastAsia="en-GB"/>
        </w:rPr>
        <w:t>95</w:t>
      </w:r>
    </w:p>
    <w:p w:rsidR="00016E15" w:rsidRDefault="00016E15" w:rsidP="00016E15">
      <w:pPr>
        <w:pStyle w:val="Heading1"/>
        <w:sectPr w:rsidR="00016E15" w:rsidSect="00306846">
          <w:pgSz w:w="11906" w:h="16838" w:code="9"/>
          <w:pgMar w:top="1134" w:right="1134" w:bottom="1134" w:left="1134" w:header="720" w:footer="720" w:gutter="0"/>
          <w:cols w:space="708"/>
          <w:docGrid w:linePitch="360"/>
        </w:sectPr>
      </w:pPr>
    </w:p>
    <w:p w:rsidR="00016E15" w:rsidRPr="00016E15" w:rsidRDefault="00016E15" w:rsidP="00016E15">
      <w:pPr>
        <w:pStyle w:val="Heading1"/>
      </w:pPr>
      <w:bookmarkStart w:id="27" w:name="_Toc415563802"/>
      <w:r w:rsidRPr="00016E15">
        <w:lastRenderedPageBreak/>
        <w:t>ICT Investment Plans Checklist Template</w:t>
      </w:r>
      <w:r w:rsidRPr="00016E15">
        <w:tab/>
      </w:r>
      <w:r w:rsidRPr="00016E15">
        <w:tab/>
      </w:r>
      <w:r>
        <w:tab/>
      </w:r>
      <w:r>
        <w:tab/>
      </w:r>
      <w:r>
        <w:tab/>
      </w:r>
      <w:r>
        <w:tab/>
      </w:r>
      <w:r>
        <w:tab/>
      </w:r>
      <w:r>
        <w:tab/>
      </w:r>
      <w:r w:rsidRPr="00016E15">
        <w:tab/>
        <w:t>Annex B</w:t>
      </w:r>
      <w:bookmarkEnd w:id="27"/>
    </w:p>
    <w:p w:rsidR="00B650F5" w:rsidRPr="00BF69C3" w:rsidRDefault="00B650F5" w:rsidP="00502266">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rFonts w:ascii="DIN-Medium" w:hAnsi="DIN-Medium" w:cs="DIN-Medium"/>
          <w:b/>
          <w:color w:val="414142"/>
          <w:sz w:val="20"/>
          <w:lang w:eastAsia="en-GB"/>
        </w:rPr>
      </w:pPr>
    </w:p>
    <w:tbl>
      <w:tblPr>
        <w:tblW w:w="1488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46"/>
        <w:gridCol w:w="4513"/>
        <w:gridCol w:w="4513"/>
        <w:gridCol w:w="4513"/>
      </w:tblGrid>
      <w:tr w:rsidR="0097602A" w:rsidRPr="001632B0" w:rsidTr="00A4018E">
        <w:trPr>
          <w:tblHeader/>
        </w:trPr>
        <w:tc>
          <w:tcPr>
            <w:tcW w:w="1346" w:type="dxa"/>
            <w:shd w:val="clear" w:color="auto" w:fill="000000"/>
          </w:tcPr>
          <w:p w:rsidR="0097602A" w:rsidRDefault="0097602A"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color w:val="000000"/>
                <w:szCs w:val="24"/>
              </w:rPr>
            </w:pPr>
            <w:bookmarkStart w:id="28" w:name="_Annex_A_Approvals"/>
            <w:bookmarkStart w:id="29" w:name="_Annex_B_ICT"/>
            <w:bookmarkEnd w:id="28"/>
            <w:bookmarkEnd w:id="29"/>
          </w:p>
          <w:p w:rsidR="00016E15" w:rsidRPr="00491C89" w:rsidRDefault="00016E15"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color w:val="000000"/>
                <w:szCs w:val="24"/>
              </w:rPr>
            </w:pPr>
          </w:p>
        </w:tc>
        <w:tc>
          <w:tcPr>
            <w:tcW w:w="4513" w:type="dxa"/>
            <w:shd w:val="clear" w:color="auto" w:fill="000000"/>
          </w:tcPr>
          <w:p w:rsidR="0097602A" w:rsidRPr="00491C89" w:rsidRDefault="0097602A"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color w:val="FFFFFF"/>
                <w:sz w:val="28"/>
                <w:szCs w:val="22"/>
              </w:rPr>
            </w:pPr>
            <w:r w:rsidRPr="00491C89">
              <w:rPr>
                <w:b/>
                <w:color w:val="FFFFFF"/>
                <w:sz w:val="28"/>
                <w:szCs w:val="22"/>
              </w:rPr>
              <w:t>Key Questions</w:t>
            </w:r>
          </w:p>
        </w:tc>
        <w:tc>
          <w:tcPr>
            <w:tcW w:w="4513" w:type="dxa"/>
            <w:shd w:val="clear" w:color="auto" w:fill="000000"/>
          </w:tcPr>
          <w:p w:rsidR="0097602A" w:rsidRPr="00491C89" w:rsidRDefault="0097602A"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color w:val="FFFFFF"/>
                <w:sz w:val="28"/>
                <w:szCs w:val="22"/>
              </w:rPr>
            </w:pPr>
            <w:r w:rsidRPr="001632B0">
              <w:rPr>
                <w:b/>
                <w:color w:val="FFFFFF"/>
                <w:sz w:val="28"/>
                <w:szCs w:val="22"/>
              </w:rPr>
              <w:t xml:space="preserve">Comments notes </w:t>
            </w:r>
            <w:r w:rsidRPr="00380216">
              <w:rPr>
                <w:b/>
                <w:color w:val="FFFFFF"/>
                <w:sz w:val="22"/>
                <w:szCs w:val="22"/>
              </w:rPr>
              <w:t>(</w:t>
            </w:r>
            <w:r w:rsidRPr="00491C89">
              <w:rPr>
                <w:b/>
                <w:color w:val="FFFFFF"/>
                <w:sz w:val="22"/>
                <w:szCs w:val="22"/>
              </w:rPr>
              <w:t>Keep brief when providing supporting documentation)</w:t>
            </w:r>
          </w:p>
        </w:tc>
        <w:tc>
          <w:tcPr>
            <w:tcW w:w="4513" w:type="dxa"/>
            <w:shd w:val="clear" w:color="auto" w:fill="000000"/>
          </w:tcPr>
          <w:p w:rsidR="0097602A" w:rsidRPr="00491C89" w:rsidRDefault="00502266"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color w:val="FFFFFF"/>
                <w:sz w:val="28"/>
                <w:szCs w:val="22"/>
              </w:rPr>
            </w:pPr>
            <w:r>
              <w:rPr>
                <w:b/>
                <w:color w:val="FFFFFF"/>
                <w:sz w:val="28"/>
                <w:szCs w:val="22"/>
              </w:rPr>
              <w:t>Supporting Documentation</w:t>
            </w:r>
          </w:p>
        </w:tc>
      </w:tr>
      <w:tr w:rsidR="0097602A" w:rsidRPr="000305AC" w:rsidTr="00A4018E">
        <w:trPr>
          <w:trHeight w:val="582"/>
        </w:trPr>
        <w:tc>
          <w:tcPr>
            <w:tcW w:w="1346" w:type="dxa"/>
            <w:vMerge w:val="restart"/>
            <w:shd w:val="clear" w:color="auto" w:fill="FFFF99"/>
          </w:tcPr>
          <w:p w:rsidR="0097602A" w:rsidRPr="00380216" w:rsidRDefault="0097602A"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r>
              <w:rPr>
                <w:b/>
                <w:szCs w:val="24"/>
              </w:rPr>
              <w:t>Outline Business Case</w:t>
            </w:r>
          </w:p>
        </w:tc>
        <w:tc>
          <w:tcPr>
            <w:tcW w:w="4513" w:type="dxa"/>
            <w:shd w:val="clear" w:color="auto" w:fill="auto"/>
          </w:tcPr>
          <w:p w:rsidR="0097602A" w:rsidRPr="00CE03AE" w:rsidDel="005A05AF" w:rsidRDefault="0097602A" w:rsidP="00CE03AE">
            <w:pPr>
              <w:rPr>
                <w:del w:id="30" w:author="Z608895" w:date="2015-03-09T16:38:00Z"/>
                <w:sz w:val="20"/>
              </w:rPr>
            </w:pPr>
            <w:r w:rsidRPr="00CE03AE">
              <w:rPr>
                <w:sz w:val="20"/>
              </w:rPr>
              <w:t xml:space="preserve">Why does anything need to be done? </w:t>
            </w:r>
          </w:p>
          <w:p w:rsidR="0097602A" w:rsidRPr="00CE03AE" w:rsidRDefault="0097602A" w:rsidP="00CE03AE">
            <w:pPr>
              <w:rPr>
                <w:sz w:val="20"/>
              </w:rPr>
            </w:pPr>
          </w:p>
        </w:tc>
        <w:tc>
          <w:tcPr>
            <w:tcW w:w="4513" w:type="dxa"/>
            <w:shd w:val="clear" w:color="auto" w:fill="auto"/>
          </w:tcPr>
          <w:p w:rsidR="0097602A" w:rsidRPr="000305AC" w:rsidRDefault="0097602A" w:rsidP="008963D1">
            <w:pPr>
              <w:spacing w:line="240" w:lineRule="auto"/>
              <w:outlineLvl w:val="0"/>
              <w:rPr>
                <w:sz w:val="20"/>
                <w:szCs w:val="22"/>
              </w:rPr>
            </w:pPr>
          </w:p>
        </w:tc>
        <w:tc>
          <w:tcPr>
            <w:tcW w:w="4513" w:type="dxa"/>
            <w:shd w:val="clear" w:color="auto" w:fill="auto"/>
          </w:tcPr>
          <w:p w:rsidR="0097602A" w:rsidRPr="000305AC" w:rsidRDefault="0097602A" w:rsidP="008963D1">
            <w:pPr>
              <w:spacing w:line="240" w:lineRule="auto"/>
              <w:outlineLvl w:val="0"/>
              <w:rPr>
                <w:sz w:val="20"/>
                <w:szCs w:val="22"/>
              </w:rPr>
            </w:pPr>
          </w:p>
        </w:tc>
      </w:tr>
      <w:tr w:rsidR="0097602A" w:rsidRPr="000305AC" w:rsidTr="00A4018E">
        <w:trPr>
          <w:trHeight w:val="582"/>
        </w:trPr>
        <w:tc>
          <w:tcPr>
            <w:tcW w:w="1346" w:type="dxa"/>
            <w:vMerge/>
            <w:shd w:val="clear" w:color="auto" w:fill="FFFF99"/>
          </w:tcPr>
          <w:p w:rsidR="0097602A" w:rsidRPr="00380216" w:rsidRDefault="0097602A"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97602A" w:rsidRPr="00CE03AE" w:rsidRDefault="0097602A" w:rsidP="00CE03AE">
            <w:pPr>
              <w:rPr>
                <w:sz w:val="20"/>
              </w:rPr>
            </w:pPr>
            <w:r w:rsidRPr="00CE03AE">
              <w:rPr>
                <w:sz w:val="20"/>
              </w:rPr>
              <w:t xml:space="preserve">What contribution is the proposed ICT work going to make to what needs to be done? </w:t>
            </w:r>
          </w:p>
          <w:p w:rsidR="0097602A" w:rsidRPr="00CE03AE" w:rsidRDefault="0097602A" w:rsidP="00CE03AE">
            <w:pPr>
              <w:rPr>
                <w:sz w:val="20"/>
              </w:rPr>
            </w:pPr>
          </w:p>
        </w:tc>
        <w:tc>
          <w:tcPr>
            <w:tcW w:w="4513" w:type="dxa"/>
            <w:shd w:val="clear" w:color="auto" w:fill="auto"/>
          </w:tcPr>
          <w:p w:rsidR="0097602A" w:rsidRPr="000305AC" w:rsidRDefault="0097602A" w:rsidP="008963D1">
            <w:pPr>
              <w:spacing w:line="240" w:lineRule="auto"/>
              <w:outlineLvl w:val="0"/>
              <w:rPr>
                <w:sz w:val="20"/>
                <w:szCs w:val="22"/>
              </w:rPr>
            </w:pPr>
          </w:p>
        </w:tc>
        <w:tc>
          <w:tcPr>
            <w:tcW w:w="4513" w:type="dxa"/>
            <w:shd w:val="clear" w:color="auto" w:fill="auto"/>
          </w:tcPr>
          <w:p w:rsidR="0097602A" w:rsidRPr="000305AC" w:rsidRDefault="0097602A" w:rsidP="008963D1">
            <w:pPr>
              <w:spacing w:line="240" w:lineRule="auto"/>
              <w:outlineLvl w:val="0"/>
              <w:rPr>
                <w:sz w:val="20"/>
                <w:szCs w:val="22"/>
              </w:rPr>
            </w:pPr>
          </w:p>
        </w:tc>
      </w:tr>
      <w:tr w:rsidR="0097602A" w:rsidRPr="000305AC" w:rsidTr="00A4018E">
        <w:trPr>
          <w:trHeight w:val="582"/>
        </w:trPr>
        <w:tc>
          <w:tcPr>
            <w:tcW w:w="1346" w:type="dxa"/>
            <w:vMerge/>
            <w:shd w:val="clear" w:color="auto" w:fill="FFFF99"/>
          </w:tcPr>
          <w:p w:rsidR="0097602A" w:rsidRPr="00380216" w:rsidRDefault="0097602A"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97602A" w:rsidRDefault="0097602A" w:rsidP="00CE03AE">
            <w:pPr>
              <w:rPr>
                <w:sz w:val="20"/>
              </w:rPr>
            </w:pPr>
            <w:r w:rsidRPr="00CE03AE">
              <w:rPr>
                <w:sz w:val="20"/>
              </w:rPr>
              <w:t>Is there already a pre-existing contractual or legal obligation (including forthcoming e.g. European Directive requirements) which will require this project to go ahead</w:t>
            </w:r>
          </w:p>
          <w:p w:rsidR="005A05AF" w:rsidRPr="00CE03AE" w:rsidRDefault="005A05AF" w:rsidP="00CE03AE">
            <w:pPr>
              <w:rPr>
                <w:sz w:val="20"/>
              </w:rPr>
            </w:pPr>
          </w:p>
        </w:tc>
        <w:tc>
          <w:tcPr>
            <w:tcW w:w="4513" w:type="dxa"/>
            <w:shd w:val="clear" w:color="auto" w:fill="auto"/>
          </w:tcPr>
          <w:p w:rsidR="0097602A" w:rsidRPr="000305AC" w:rsidRDefault="0097602A" w:rsidP="00237654">
            <w:pPr>
              <w:spacing w:line="240" w:lineRule="auto"/>
              <w:outlineLvl w:val="0"/>
              <w:rPr>
                <w:sz w:val="20"/>
                <w:szCs w:val="22"/>
              </w:rPr>
            </w:pPr>
          </w:p>
        </w:tc>
        <w:tc>
          <w:tcPr>
            <w:tcW w:w="4513" w:type="dxa"/>
            <w:shd w:val="clear" w:color="auto" w:fill="auto"/>
          </w:tcPr>
          <w:p w:rsidR="0097602A" w:rsidRPr="000305AC" w:rsidRDefault="0097602A" w:rsidP="008963D1">
            <w:pPr>
              <w:spacing w:line="240" w:lineRule="auto"/>
              <w:outlineLvl w:val="0"/>
              <w:rPr>
                <w:sz w:val="20"/>
                <w:szCs w:val="22"/>
              </w:rPr>
            </w:pPr>
          </w:p>
        </w:tc>
      </w:tr>
      <w:tr w:rsidR="0097602A" w:rsidRPr="000305AC" w:rsidTr="00A4018E">
        <w:tc>
          <w:tcPr>
            <w:tcW w:w="1346" w:type="dxa"/>
            <w:vMerge/>
            <w:shd w:val="clear" w:color="auto" w:fill="FFFF99"/>
          </w:tcPr>
          <w:p w:rsidR="0097602A" w:rsidRPr="00380216" w:rsidRDefault="0097602A"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97602A" w:rsidRDefault="0097602A"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r w:rsidRPr="000305AC">
              <w:rPr>
                <w:sz w:val="20"/>
                <w:szCs w:val="22"/>
              </w:rPr>
              <w:t>Is there a clear understanding of what is needed, that it is deliverable and how much it will cost?</w:t>
            </w:r>
          </w:p>
          <w:p w:rsidR="005A05AF" w:rsidRPr="000305AC" w:rsidRDefault="005A05AF"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c>
          <w:tcPr>
            <w:tcW w:w="4513" w:type="dxa"/>
            <w:shd w:val="clear" w:color="auto" w:fill="auto"/>
          </w:tcPr>
          <w:p w:rsidR="0097602A" w:rsidRPr="000305AC" w:rsidRDefault="0097602A" w:rsidP="00237654">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c>
          <w:tcPr>
            <w:tcW w:w="4513" w:type="dxa"/>
            <w:shd w:val="clear" w:color="auto" w:fill="auto"/>
          </w:tcPr>
          <w:p w:rsidR="0097602A" w:rsidRPr="000305AC" w:rsidRDefault="0097602A"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r>
      <w:tr w:rsidR="0097602A" w:rsidRPr="000305AC" w:rsidTr="00A4018E">
        <w:tc>
          <w:tcPr>
            <w:tcW w:w="1346" w:type="dxa"/>
            <w:vMerge/>
            <w:shd w:val="clear" w:color="auto" w:fill="FFFF99"/>
          </w:tcPr>
          <w:p w:rsidR="0097602A" w:rsidRPr="00380216" w:rsidRDefault="0097602A"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97602A" w:rsidRPr="00CE03AE" w:rsidRDefault="0097602A" w:rsidP="00CE03AE">
            <w:pPr>
              <w:rPr>
                <w:sz w:val="20"/>
              </w:rPr>
            </w:pPr>
            <w:r w:rsidRPr="00CE03AE">
              <w:rPr>
                <w:sz w:val="20"/>
              </w:rPr>
              <w:t xml:space="preserve">What are the full lifecycle costs of this investment? (This should include the direct investment costs, any other costs associated with implementation and the work required to deliver the identified benefit(s) as well as </w:t>
            </w:r>
            <w:r w:rsidR="007D0D81" w:rsidRPr="00CE03AE">
              <w:rPr>
                <w:sz w:val="20"/>
              </w:rPr>
              <w:t>on-going</w:t>
            </w:r>
            <w:r w:rsidRPr="00CE03AE">
              <w:rPr>
                <w:sz w:val="20"/>
              </w:rPr>
              <w:t xml:space="preserve"> support/maintenance costs). </w:t>
            </w:r>
            <w:r w:rsidR="005B5212">
              <w:rPr>
                <w:sz w:val="20"/>
              </w:rPr>
              <w:t>T</w:t>
            </w:r>
            <w:r w:rsidR="007E3ADE">
              <w:rPr>
                <w:sz w:val="20"/>
              </w:rPr>
              <w:t xml:space="preserve">here is guidance in the Scottish Public Finance Manual and the good practice guide to developing </w:t>
            </w:r>
            <w:r w:rsidR="00E13D6D">
              <w:rPr>
                <w:sz w:val="20"/>
              </w:rPr>
              <w:t>HMT gr</w:t>
            </w:r>
            <w:r w:rsidR="007E3ADE">
              <w:rPr>
                <w:sz w:val="20"/>
              </w:rPr>
              <w:t xml:space="preserve">een </w:t>
            </w:r>
            <w:r w:rsidR="00E13D6D">
              <w:rPr>
                <w:sz w:val="20"/>
              </w:rPr>
              <w:t>b</w:t>
            </w:r>
            <w:r w:rsidR="007E3ADE">
              <w:rPr>
                <w:sz w:val="20"/>
              </w:rPr>
              <w:t>ook</w:t>
            </w:r>
            <w:r w:rsidR="00E13D6D">
              <w:rPr>
                <w:sz w:val="20"/>
              </w:rPr>
              <w:t xml:space="preserve"> b</w:t>
            </w:r>
            <w:r w:rsidR="007E3ADE">
              <w:rPr>
                <w:sz w:val="20"/>
              </w:rPr>
              <w:t>usiness case to ensure all costs are fully covered.</w:t>
            </w:r>
          </w:p>
          <w:p w:rsidR="0097602A" w:rsidRPr="00CE03AE" w:rsidRDefault="0097602A" w:rsidP="00CE03AE">
            <w:pPr>
              <w:rPr>
                <w:sz w:val="20"/>
              </w:rPr>
            </w:pPr>
          </w:p>
        </w:tc>
        <w:tc>
          <w:tcPr>
            <w:tcW w:w="4513" w:type="dxa"/>
            <w:shd w:val="clear" w:color="auto" w:fill="auto"/>
          </w:tcPr>
          <w:p w:rsidR="0097602A" w:rsidRPr="00CE03AE" w:rsidRDefault="0097602A" w:rsidP="00CE03AE">
            <w:pPr>
              <w:rPr>
                <w:sz w:val="20"/>
              </w:rPr>
            </w:pPr>
          </w:p>
        </w:tc>
        <w:tc>
          <w:tcPr>
            <w:tcW w:w="4513" w:type="dxa"/>
            <w:shd w:val="clear" w:color="auto" w:fill="auto"/>
          </w:tcPr>
          <w:p w:rsidR="0097602A" w:rsidRPr="000305AC" w:rsidRDefault="0097602A" w:rsidP="008963D1">
            <w:pPr>
              <w:spacing w:line="240" w:lineRule="auto"/>
              <w:outlineLvl w:val="0"/>
              <w:rPr>
                <w:sz w:val="20"/>
                <w:szCs w:val="22"/>
              </w:rPr>
            </w:pPr>
          </w:p>
        </w:tc>
      </w:tr>
      <w:tr w:rsidR="0097602A" w:rsidRPr="000305AC" w:rsidTr="00A4018E">
        <w:tc>
          <w:tcPr>
            <w:tcW w:w="1346" w:type="dxa"/>
            <w:vMerge/>
            <w:shd w:val="clear" w:color="auto" w:fill="FFFF99"/>
          </w:tcPr>
          <w:p w:rsidR="0097602A" w:rsidRPr="00380216" w:rsidRDefault="0097602A"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97602A" w:rsidRPr="00CE03AE" w:rsidRDefault="0097602A" w:rsidP="00CE03AE">
            <w:pPr>
              <w:rPr>
                <w:sz w:val="20"/>
              </w:rPr>
            </w:pPr>
            <w:r w:rsidRPr="00CE03AE">
              <w:rPr>
                <w:sz w:val="20"/>
              </w:rPr>
              <w:t xml:space="preserve">What is the source for each of the identified costs and has agreement been reached that these funds will be deployed? </w:t>
            </w:r>
          </w:p>
          <w:p w:rsidR="0034161F" w:rsidRPr="00CE03AE" w:rsidRDefault="0034161F" w:rsidP="00CE03AE">
            <w:pPr>
              <w:rPr>
                <w:sz w:val="20"/>
              </w:rPr>
            </w:pPr>
            <w:r w:rsidRPr="00CE03AE">
              <w:rPr>
                <w:sz w:val="20"/>
              </w:rPr>
              <w:t>If not, can the scope be reduced or delivery extended over a longer period of time; or funding sought from other sources?</w:t>
            </w:r>
          </w:p>
          <w:p w:rsidR="0097602A" w:rsidRPr="00CE03AE" w:rsidRDefault="0097602A" w:rsidP="00CE03AE">
            <w:pPr>
              <w:rPr>
                <w:sz w:val="20"/>
              </w:rPr>
            </w:pPr>
          </w:p>
        </w:tc>
        <w:tc>
          <w:tcPr>
            <w:tcW w:w="4513" w:type="dxa"/>
            <w:shd w:val="clear" w:color="auto" w:fill="auto"/>
          </w:tcPr>
          <w:p w:rsidR="0097602A" w:rsidRPr="000305AC" w:rsidRDefault="0097602A" w:rsidP="00237654">
            <w:pPr>
              <w:spacing w:line="240" w:lineRule="auto"/>
              <w:outlineLvl w:val="0"/>
              <w:rPr>
                <w:sz w:val="20"/>
                <w:szCs w:val="22"/>
              </w:rPr>
            </w:pPr>
          </w:p>
        </w:tc>
        <w:tc>
          <w:tcPr>
            <w:tcW w:w="4513" w:type="dxa"/>
            <w:shd w:val="clear" w:color="auto" w:fill="auto"/>
          </w:tcPr>
          <w:p w:rsidR="0097602A" w:rsidRPr="000305AC" w:rsidRDefault="0097602A" w:rsidP="008963D1">
            <w:pPr>
              <w:spacing w:line="240" w:lineRule="auto"/>
              <w:outlineLvl w:val="0"/>
              <w:rPr>
                <w:sz w:val="20"/>
                <w:szCs w:val="22"/>
              </w:rPr>
            </w:pPr>
          </w:p>
        </w:tc>
      </w:tr>
      <w:tr w:rsidR="004867D1" w:rsidRPr="000305AC" w:rsidTr="00A4018E">
        <w:trPr>
          <w:trHeight w:val="634"/>
        </w:trPr>
        <w:tc>
          <w:tcPr>
            <w:tcW w:w="1346" w:type="dxa"/>
            <w:vMerge/>
            <w:shd w:val="clear" w:color="auto" w:fill="FFFF99"/>
          </w:tcPr>
          <w:p w:rsidR="004867D1" w:rsidRPr="00380216"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spacing w:line="240" w:lineRule="auto"/>
              <w:rPr>
                <w:b/>
                <w:szCs w:val="22"/>
              </w:rPr>
            </w:pPr>
            <w:r>
              <w:rPr>
                <w:sz w:val="20"/>
                <w:szCs w:val="22"/>
              </w:rPr>
              <w:t>Is the investment part of a larger programme e.g. is this phase 1 or a pilot?</w:t>
            </w: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spacing w:line="240" w:lineRule="auto"/>
              <w:rPr>
                <w:sz w:val="20"/>
                <w:szCs w:val="22"/>
              </w:rPr>
            </w:pP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spacing w:line="240" w:lineRule="auto"/>
              <w:rPr>
                <w:sz w:val="20"/>
                <w:szCs w:val="22"/>
              </w:rPr>
            </w:pPr>
          </w:p>
        </w:tc>
      </w:tr>
      <w:tr w:rsidR="004867D1" w:rsidRPr="000305AC" w:rsidTr="00A4018E">
        <w:trPr>
          <w:trHeight w:val="634"/>
        </w:trPr>
        <w:tc>
          <w:tcPr>
            <w:tcW w:w="1346" w:type="dxa"/>
            <w:vMerge/>
            <w:shd w:val="clear" w:color="auto" w:fill="FFFF99"/>
          </w:tcPr>
          <w:p w:rsidR="004867D1" w:rsidRPr="00380216"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4867D1" w:rsidRPr="000305AC" w:rsidRDefault="004867D1" w:rsidP="008963D1">
            <w:pPr>
              <w:spacing w:line="240" w:lineRule="auto"/>
              <w:rPr>
                <w:sz w:val="20"/>
                <w:szCs w:val="22"/>
              </w:rPr>
            </w:pPr>
            <w:r w:rsidRPr="000305AC">
              <w:rPr>
                <w:sz w:val="20"/>
                <w:szCs w:val="22"/>
                <w:lang w:eastAsia="en-GB"/>
              </w:rPr>
              <w:t xml:space="preserve">Has full consideration been given to participating in a shared service/collaborative approach?  (This should be explicitly addressed in the options appraisal as an alternative to a standalone solution) </w:t>
            </w:r>
          </w:p>
          <w:p w:rsidR="004867D1" w:rsidRPr="000305AC" w:rsidRDefault="004867D1" w:rsidP="008963D1">
            <w:pPr>
              <w:tabs>
                <w:tab w:val="clear" w:pos="720"/>
                <w:tab w:val="clear" w:pos="1440"/>
                <w:tab w:val="clear" w:pos="2160"/>
                <w:tab w:val="clear" w:pos="2880"/>
                <w:tab w:val="clear" w:pos="4680"/>
                <w:tab w:val="clear" w:pos="5400"/>
                <w:tab w:val="clear" w:pos="9000"/>
              </w:tabs>
              <w:spacing w:line="240" w:lineRule="auto"/>
              <w:rPr>
                <w:sz w:val="20"/>
                <w:szCs w:val="22"/>
              </w:rPr>
            </w:pP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spacing w:line="240" w:lineRule="auto"/>
              <w:rPr>
                <w:sz w:val="20"/>
                <w:szCs w:val="22"/>
              </w:rPr>
            </w:pP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spacing w:line="240" w:lineRule="auto"/>
              <w:rPr>
                <w:sz w:val="20"/>
                <w:szCs w:val="22"/>
              </w:rPr>
            </w:pPr>
          </w:p>
        </w:tc>
      </w:tr>
      <w:tr w:rsidR="004867D1" w:rsidRPr="000305AC" w:rsidTr="00A4018E">
        <w:trPr>
          <w:trHeight w:val="470"/>
        </w:trPr>
        <w:tc>
          <w:tcPr>
            <w:tcW w:w="1346" w:type="dxa"/>
            <w:vMerge/>
            <w:shd w:val="clear" w:color="auto" w:fill="FFFF99"/>
          </w:tcPr>
          <w:p w:rsidR="004867D1" w:rsidRPr="00380216"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4867D1" w:rsidRPr="000305AC" w:rsidRDefault="004867D1" w:rsidP="008963D1">
            <w:pPr>
              <w:tabs>
                <w:tab w:val="clear" w:pos="1440"/>
                <w:tab w:val="clear" w:pos="2160"/>
                <w:tab w:val="clear" w:pos="2880"/>
                <w:tab w:val="clear" w:pos="4680"/>
                <w:tab w:val="clear" w:pos="5400"/>
                <w:tab w:val="clear" w:pos="9000"/>
              </w:tabs>
              <w:overflowPunct w:val="0"/>
              <w:autoSpaceDE w:val="0"/>
              <w:autoSpaceDN w:val="0"/>
              <w:adjustRightInd w:val="0"/>
              <w:spacing w:line="240" w:lineRule="auto"/>
              <w:textAlignment w:val="baseline"/>
              <w:rPr>
                <w:sz w:val="20"/>
                <w:szCs w:val="22"/>
              </w:rPr>
            </w:pPr>
            <w:r w:rsidRPr="000305AC">
              <w:rPr>
                <w:sz w:val="20"/>
                <w:szCs w:val="22"/>
              </w:rPr>
              <w:t>Have a wide range of options been explored, including innovation and/or collaboration with others?</w:t>
            </w:r>
          </w:p>
          <w:p w:rsidR="004867D1" w:rsidRPr="000305AC"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c>
          <w:tcPr>
            <w:tcW w:w="4513" w:type="dxa"/>
            <w:shd w:val="clear" w:color="auto" w:fill="auto"/>
          </w:tcPr>
          <w:p w:rsidR="004867D1" w:rsidRPr="000305AC" w:rsidRDefault="004867D1" w:rsidP="008963D1">
            <w:pPr>
              <w:spacing w:line="240" w:lineRule="auto"/>
              <w:rPr>
                <w:sz w:val="20"/>
                <w:szCs w:val="22"/>
                <w:lang w:eastAsia="en-GB"/>
              </w:rPr>
            </w:pPr>
          </w:p>
        </w:tc>
        <w:tc>
          <w:tcPr>
            <w:tcW w:w="4513" w:type="dxa"/>
            <w:shd w:val="clear" w:color="auto" w:fill="auto"/>
          </w:tcPr>
          <w:p w:rsidR="004867D1" w:rsidRPr="000305AC" w:rsidRDefault="004867D1" w:rsidP="008963D1">
            <w:pPr>
              <w:spacing w:line="240" w:lineRule="auto"/>
              <w:rPr>
                <w:sz w:val="20"/>
                <w:szCs w:val="22"/>
                <w:lang w:eastAsia="en-GB"/>
              </w:rPr>
            </w:pPr>
          </w:p>
        </w:tc>
      </w:tr>
      <w:tr w:rsidR="004867D1" w:rsidRPr="000305AC" w:rsidTr="00A4018E">
        <w:trPr>
          <w:trHeight w:val="786"/>
        </w:trPr>
        <w:tc>
          <w:tcPr>
            <w:tcW w:w="1346" w:type="dxa"/>
            <w:vMerge/>
            <w:shd w:val="clear" w:color="auto" w:fill="FFFF99"/>
          </w:tcPr>
          <w:p w:rsidR="004867D1" w:rsidRPr="00380216"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4867D1"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r w:rsidRPr="000305AC">
              <w:rPr>
                <w:sz w:val="20"/>
                <w:szCs w:val="22"/>
              </w:rPr>
              <w:t>How does the proposed work contribute to Ministerial priorities and link with the Government’s overall purpose and key outcome indicators?</w:t>
            </w:r>
          </w:p>
          <w:p w:rsidR="005A05AF" w:rsidRPr="000305AC" w:rsidRDefault="005A05AF"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c>
          <w:tcPr>
            <w:tcW w:w="4513" w:type="dxa"/>
            <w:shd w:val="clear" w:color="auto" w:fill="auto"/>
          </w:tcPr>
          <w:p w:rsidR="004867D1" w:rsidRPr="000305AC" w:rsidRDefault="004867D1" w:rsidP="008963D1">
            <w:pPr>
              <w:tabs>
                <w:tab w:val="clear" w:pos="1440"/>
                <w:tab w:val="clear" w:pos="2160"/>
                <w:tab w:val="clear" w:pos="2880"/>
                <w:tab w:val="clear" w:pos="4680"/>
                <w:tab w:val="clear" w:pos="5400"/>
                <w:tab w:val="clear" w:pos="9000"/>
              </w:tabs>
              <w:overflowPunct w:val="0"/>
              <w:autoSpaceDE w:val="0"/>
              <w:autoSpaceDN w:val="0"/>
              <w:adjustRightInd w:val="0"/>
              <w:spacing w:line="240" w:lineRule="auto"/>
              <w:textAlignment w:val="baseline"/>
              <w:rPr>
                <w:sz w:val="20"/>
                <w:szCs w:val="22"/>
              </w:rPr>
            </w:pPr>
          </w:p>
        </w:tc>
        <w:tc>
          <w:tcPr>
            <w:tcW w:w="4513" w:type="dxa"/>
            <w:shd w:val="clear" w:color="auto" w:fill="auto"/>
          </w:tcPr>
          <w:p w:rsidR="004867D1" w:rsidRPr="000305AC" w:rsidRDefault="004867D1" w:rsidP="008963D1">
            <w:pPr>
              <w:tabs>
                <w:tab w:val="clear" w:pos="1440"/>
                <w:tab w:val="clear" w:pos="2160"/>
                <w:tab w:val="clear" w:pos="2880"/>
                <w:tab w:val="clear" w:pos="4680"/>
                <w:tab w:val="clear" w:pos="5400"/>
                <w:tab w:val="clear" w:pos="9000"/>
              </w:tabs>
              <w:overflowPunct w:val="0"/>
              <w:autoSpaceDE w:val="0"/>
              <w:autoSpaceDN w:val="0"/>
              <w:adjustRightInd w:val="0"/>
              <w:spacing w:line="240" w:lineRule="auto"/>
              <w:textAlignment w:val="baseline"/>
              <w:rPr>
                <w:sz w:val="20"/>
                <w:szCs w:val="22"/>
              </w:rPr>
            </w:pPr>
          </w:p>
        </w:tc>
      </w:tr>
      <w:tr w:rsidR="004867D1" w:rsidRPr="000305AC" w:rsidTr="00A4018E">
        <w:tc>
          <w:tcPr>
            <w:tcW w:w="1346" w:type="dxa"/>
            <w:vMerge/>
            <w:shd w:val="clear" w:color="auto" w:fill="FFFF99"/>
          </w:tcPr>
          <w:p w:rsidR="004867D1" w:rsidRPr="00380216" w:rsidRDefault="004867D1" w:rsidP="00D560C2">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227B0F" w:rsidRDefault="004867D1" w:rsidP="00630268">
            <w:pPr>
              <w:tabs>
                <w:tab w:val="clear" w:pos="720"/>
                <w:tab w:val="clear" w:pos="1440"/>
                <w:tab w:val="clear" w:pos="2160"/>
                <w:tab w:val="clear" w:pos="2880"/>
                <w:tab w:val="clear" w:pos="4680"/>
                <w:tab w:val="clear" w:pos="5400"/>
                <w:tab w:val="clear" w:pos="9000"/>
                <w:tab w:val="left" w:pos="-36"/>
              </w:tabs>
              <w:spacing w:line="240" w:lineRule="auto"/>
              <w:rPr>
                <w:sz w:val="20"/>
                <w:szCs w:val="22"/>
              </w:rPr>
            </w:pPr>
            <w:r w:rsidRPr="000305AC">
              <w:rPr>
                <w:sz w:val="20"/>
                <w:szCs w:val="22"/>
              </w:rPr>
              <w:t>Is the proposed work aligned with the national and central government DPS strategies</w:t>
            </w:r>
            <w:r w:rsidR="00227B0F">
              <w:rPr>
                <w:sz w:val="20"/>
                <w:szCs w:val="22"/>
              </w:rPr>
              <w:t xml:space="preserve"> and in particular the actions set out under one or more of the 4 key themes </w:t>
            </w:r>
            <w:r w:rsidR="007D0D81">
              <w:rPr>
                <w:sz w:val="20"/>
                <w:szCs w:val="22"/>
              </w:rPr>
              <w:t>i.e.</w:t>
            </w:r>
            <w:r w:rsidR="00227B0F">
              <w:rPr>
                <w:sz w:val="20"/>
                <w:szCs w:val="22"/>
              </w:rPr>
              <w:t xml:space="preserve"> </w:t>
            </w:r>
          </w:p>
          <w:p w:rsidR="004867D1" w:rsidRDefault="00227B0F" w:rsidP="00227B0F">
            <w:pPr>
              <w:pStyle w:val="ListParagraph"/>
              <w:numPr>
                <w:ilvl w:val="0"/>
                <w:numId w:val="43"/>
              </w:numPr>
              <w:tabs>
                <w:tab w:val="clear" w:pos="720"/>
                <w:tab w:val="clear" w:pos="1440"/>
                <w:tab w:val="clear" w:pos="2160"/>
                <w:tab w:val="clear" w:pos="2880"/>
                <w:tab w:val="clear" w:pos="4680"/>
                <w:tab w:val="clear" w:pos="5400"/>
                <w:tab w:val="clear" w:pos="9000"/>
                <w:tab w:val="left" w:pos="-36"/>
              </w:tabs>
              <w:spacing w:line="240" w:lineRule="auto"/>
              <w:rPr>
                <w:sz w:val="20"/>
                <w:szCs w:val="22"/>
              </w:rPr>
            </w:pPr>
            <w:r>
              <w:rPr>
                <w:sz w:val="20"/>
                <w:szCs w:val="22"/>
              </w:rPr>
              <w:t>Citizen Focus</w:t>
            </w:r>
          </w:p>
          <w:p w:rsidR="00227B0F" w:rsidRDefault="00227B0F" w:rsidP="00227B0F">
            <w:pPr>
              <w:pStyle w:val="ListParagraph"/>
              <w:numPr>
                <w:ilvl w:val="0"/>
                <w:numId w:val="43"/>
              </w:numPr>
              <w:tabs>
                <w:tab w:val="clear" w:pos="720"/>
                <w:tab w:val="clear" w:pos="1440"/>
                <w:tab w:val="clear" w:pos="2160"/>
                <w:tab w:val="clear" w:pos="2880"/>
                <w:tab w:val="clear" w:pos="4680"/>
                <w:tab w:val="clear" w:pos="5400"/>
                <w:tab w:val="clear" w:pos="9000"/>
                <w:tab w:val="left" w:pos="-36"/>
              </w:tabs>
              <w:spacing w:line="240" w:lineRule="auto"/>
              <w:rPr>
                <w:sz w:val="20"/>
                <w:szCs w:val="22"/>
              </w:rPr>
            </w:pPr>
            <w:r>
              <w:rPr>
                <w:sz w:val="20"/>
                <w:szCs w:val="22"/>
              </w:rPr>
              <w:t>Effective management of data</w:t>
            </w:r>
          </w:p>
          <w:p w:rsidR="00227B0F" w:rsidRDefault="00227B0F" w:rsidP="00227B0F">
            <w:pPr>
              <w:pStyle w:val="ListParagraph"/>
              <w:numPr>
                <w:ilvl w:val="0"/>
                <w:numId w:val="43"/>
              </w:numPr>
              <w:tabs>
                <w:tab w:val="clear" w:pos="720"/>
                <w:tab w:val="clear" w:pos="1440"/>
                <w:tab w:val="clear" w:pos="2160"/>
                <w:tab w:val="clear" w:pos="2880"/>
                <w:tab w:val="clear" w:pos="4680"/>
                <w:tab w:val="clear" w:pos="5400"/>
                <w:tab w:val="clear" w:pos="9000"/>
                <w:tab w:val="left" w:pos="-36"/>
              </w:tabs>
              <w:spacing w:line="240" w:lineRule="auto"/>
              <w:rPr>
                <w:sz w:val="20"/>
                <w:szCs w:val="22"/>
              </w:rPr>
            </w:pPr>
            <w:r>
              <w:rPr>
                <w:sz w:val="20"/>
                <w:szCs w:val="22"/>
              </w:rPr>
              <w:t>Skilled and Empowered Workforce</w:t>
            </w:r>
          </w:p>
          <w:p w:rsidR="00227B0F" w:rsidRPr="00227B0F" w:rsidRDefault="00227B0F" w:rsidP="00227B0F">
            <w:pPr>
              <w:pStyle w:val="ListParagraph"/>
              <w:numPr>
                <w:ilvl w:val="0"/>
                <w:numId w:val="43"/>
              </w:numPr>
              <w:tabs>
                <w:tab w:val="clear" w:pos="720"/>
                <w:tab w:val="clear" w:pos="1440"/>
                <w:tab w:val="clear" w:pos="2160"/>
                <w:tab w:val="clear" w:pos="2880"/>
                <w:tab w:val="clear" w:pos="4680"/>
                <w:tab w:val="clear" w:pos="5400"/>
                <w:tab w:val="clear" w:pos="9000"/>
                <w:tab w:val="left" w:pos="-36"/>
              </w:tabs>
              <w:spacing w:line="240" w:lineRule="auto"/>
              <w:rPr>
                <w:sz w:val="20"/>
                <w:szCs w:val="22"/>
              </w:rPr>
            </w:pPr>
            <w:r>
              <w:rPr>
                <w:sz w:val="20"/>
                <w:szCs w:val="22"/>
              </w:rPr>
              <w:t>Collaboration and Value for Money</w:t>
            </w:r>
          </w:p>
          <w:p w:rsidR="004867D1" w:rsidRPr="00227B0F" w:rsidRDefault="004867D1" w:rsidP="00227B0F">
            <w:pPr>
              <w:tabs>
                <w:tab w:val="clear" w:pos="720"/>
                <w:tab w:val="clear" w:pos="1440"/>
                <w:tab w:val="clear" w:pos="2160"/>
                <w:tab w:val="clear" w:pos="2880"/>
                <w:tab w:val="clear" w:pos="4680"/>
                <w:tab w:val="clear" w:pos="5400"/>
                <w:tab w:val="clear" w:pos="9000"/>
                <w:tab w:val="left" w:pos="-36"/>
              </w:tabs>
              <w:spacing w:line="240" w:lineRule="auto"/>
              <w:ind w:left="360"/>
              <w:rPr>
                <w:sz w:val="20"/>
                <w:szCs w:val="22"/>
              </w:rPr>
            </w:pPr>
          </w:p>
        </w:tc>
        <w:tc>
          <w:tcPr>
            <w:tcW w:w="4513" w:type="dxa"/>
            <w:shd w:val="clear" w:color="auto" w:fill="auto"/>
          </w:tcPr>
          <w:p w:rsidR="004867D1" w:rsidRPr="000305AC" w:rsidRDefault="004867D1" w:rsidP="00D560C2">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c>
          <w:tcPr>
            <w:tcW w:w="4513" w:type="dxa"/>
            <w:shd w:val="clear" w:color="auto" w:fill="auto"/>
          </w:tcPr>
          <w:p w:rsidR="004867D1" w:rsidRPr="000305AC" w:rsidRDefault="004867D1" w:rsidP="00D560C2">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r>
      <w:tr w:rsidR="004867D1" w:rsidRPr="000305AC" w:rsidTr="00A4018E">
        <w:trPr>
          <w:trHeight w:val="786"/>
        </w:trPr>
        <w:tc>
          <w:tcPr>
            <w:tcW w:w="1346" w:type="dxa"/>
            <w:vMerge w:val="restart"/>
            <w:shd w:val="clear" w:color="auto" w:fill="FFFF66"/>
          </w:tcPr>
          <w:p w:rsidR="004867D1" w:rsidRDefault="004867D1" w:rsidP="008963D1">
            <w:pPr>
              <w:autoSpaceDE w:val="0"/>
              <w:autoSpaceDN w:val="0"/>
              <w:adjustRightInd w:val="0"/>
              <w:spacing w:line="240" w:lineRule="auto"/>
              <w:rPr>
                <w:b/>
                <w:szCs w:val="24"/>
              </w:rPr>
            </w:pPr>
            <w:r>
              <w:rPr>
                <w:b/>
                <w:szCs w:val="24"/>
              </w:rPr>
              <w:t>Full Business Case</w:t>
            </w:r>
          </w:p>
        </w:tc>
        <w:tc>
          <w:tcPr>
            <w:tcW w:w="4513" w:type="dxa"/>
            <w:shd w:val="clear" w:color="auto" w:fill="auto"/>
          </w:tcPr>
          <w:p w:rsidR="004867D1" w:rsidRDefault="004867D1" w:rsidP="00391CBB">
            <w:pPr>
              <w:tabs>
                <w:tab w:val="clear" w:pos="720"/>
                <w:tab w:val="clear" w:pos="1440"/>
                <w:tab w:val="clear" w:pos="2160"/>
                <w:tab w:val="clear" w:pos="2880"/>
                <w:tab w:val="clear" w:pos="4680"/>
                <w:tab w:val="clear" w:pos="5400"/>
                <w:tab w:val="clear" w:pos="9000"/>
                <w:tab w:val="left" w:pos="-36"/>
              </w:tabs>
              <w:spacing w:line="240" w:lineRule="auto"/>
              <w:rPr>
                <w:sz w:val="20"/>
                <w:szCs w:val="22"/>
                <w:lang w:eastAsia="en-GB"/>
              </w:rPr>
            </w:pPr>
            <w:r w:rsidRPr="00630268">
              <w:rPr>
                <w:sz w:val="20"/>
                <w:szCs w:val="22"/>
                <w:lang w:eastAsia="en-GB"/>
              </w:rPr>
              <w:t>What is the procurement strategy for this investment?  To include:</w:t>
            </w:r>
          </w:p>
          <w:p w:rsidR="00016E15" w:rsidRPr="00630268" w:rsidRDefault="00016E15" w:rsidP="00391CBB">
            <w:pPr>
              <w:tabs>
                <w:tab w:val="clear" w:pos="720"/>
                <w:tab w:val="clear" w:pos="1440"/>
                <w:tab w:val="clear" w:pos="2160"/>
                <w:tab w:val="clear" w:pos="2880"/>
                <w:tab w:val="clear" w:pos="4680"/>
                <w:tab w:val="clear" w:pos="5400"/>
                <w:tab w:val="clear" w:pos="9000"/>
                <w:tab w:val="left" w:pos="-36"/>
              </w:tabs>
              <w:spacing w:line="240" w:lineRule="auto"/>
              <w:rPr>
                <w:sz w:val="20"/>
                <w:szCs w:val="22"/>
                <w:lang w:eastAsia="en-GB"/>
              </w:rPr>
            </w:pPr>
          </w:p>
          <w:p w:rsidR="00016E15" w:rsidRPr="00456F74" w:rsidRDefault="004867D1" w:rsidP="00456F74">
            <w:pPr>
              <w:numPr>
                <w:ilvl w:val="1"/>
                <w:numId w:val="22"/>
              </w:numPr>
              <w:tabs>
                <w:tab w:val="clear" w:pos="720"/>
                <w:tab w:val="clear" w:pos="1440"/>
                <w:tab w:val="clear" w:pos="2160"/>
                <w:tab w:val="clear" w:pos="2880"/>
                <w:tab w:val="clear" w:pos="4680"/>
                <w:tab w:val="clear" w:pos="5400"/>
                <w:tab w:val="clear" w:pos="9000"/>
                <w:tab w:val="num" w:pos="248"/>
              </w:tabs>
              <w:spacing w:line="240" w:lineRule="auto"/>
              <w:ind w:left="248" w:hanging="248"/>
              <w:rPr>
                <w:sz w:val="20"/>
                <w:szCs w:val="22"/>
                <w:lang w:eastAsia="en-GB"/>
              </w:rPr>
            </w:pPr>
            <w:r w:rsidRPr="00630268">
              <w:rPr>
                <w:sz w:val="20"/>
                <w:szCs w:val="22"/>
                <w:lang w:eastAsia="en-GB"/>
              </w:rPr>
              <w:t>Go to market approach / route and timeline</w:t>
            </w:r>
          </w:p>
          <w:p w:rsidR="00016E15" w:rsidRPr="00456F74" w:rsidRDefault="004867D1" w:rsidP="00456F74">
            <w:pPr>
              <w:numPr>
                <w:ilvl w:val="1"/>
                <w:numId w:val="22"/>
              </w:numPr>
              <w:tabs>
                <w:tab w:val="clear" w:pos="720"/>
                <w:tab w:val="clear" w:pos="1440"/>
                <w:tab w:val="clear" w:pos="2160"/>
                <w:tab w:val="clear" w:pos="2880"/>
                <w:tab w:val="clear" w:pos="4680"/>
                <w:tab w:val="clear" w:pos="5400"/>
                <w:tab w:val="clear" w:pos="9000"/>
                <w:tab w:val="num" w:pos="248"/>
              </w:tabs>
              <w:spacing w:line="240" w:lineRule="auto"/>
              <w:ind w:left="248" w:hanging="248"/>
              <w:rPr>
                <w:sz w:val="20"/>
                <w:szCs w:val="22"/>
                <w:lang w:eastAsia="en-GB"/>
              </w:rPr>
            </w:pPr>
            <w:r w:rsidRPr="00630268">
              <w:rPr>
                <w:sz w:val="20"/>
                <w:szCs w:val="22"/>
                <w:lang w:eastAsia="en-GB"/>
              </w:rPr>
              <w:t>Assessment of supply risk</w:t>
            </w:r>
          </w:p>
          <w:p w:rsidR="00016E15" w:rsidRPr="00456F74" w:rsidRDefault="004867D1" w:rsidP="00456F74">
            <w:pPr>
              <w:numPr>
                <w:ilvl w:val="1"/>
                <w:numId w:val="22"/>
              </w:numPr>
              <w:tabs>
                <w:tab w:val="clear" w:pos="720"/>
                <w:tab w:val="clear" w:pos="1440"/>
                <w:tab w:val="clear" w:pos="2160"/>
                <w:tab w:val="clear" w:pos="2880"/>
                <w:tab w:val="clear" w:pos="4680"/>
                <w:tab w:val="clear" w:pos="5400"/>
                <w:tab w:val="clear" w:pos="9000"/>
                <w:tab w:val="num" w:pos="248"/>
              </w:tabs>
              <w:spacing w:line="240" w:lineRule="auto"/>
              <w:ind w:left="248" w:hanging="248"/>
              <w:rPr>
                <w:sz w:val="20"/>
                <w:szCs w:val="22"/>
                <w:lang w:eastAsia="en-GB"/>
              </w:rPr>
            </w:pPr>
            <w:r w:rsidRPr="00630268">
              <w:rPr>
                <w:sz w:val="20"/>
                <w:szCs w:val="22"/>
                <w:lang w:eastAsia="en-GB"/>
              </w:rPr>
              <w:t xml:space="preserve">Roles and responsibilities (buy-side as well as supply-side) </w:t>
            </w:r>
          </w:p>
          <w:p w:rsidR="00016E15" w:rsidRPr="00456F74" w:rsidRDefault="004867D1" w:rsidP="00456F74">
            <w:pPr>
              <w:numPr>
                <w:ilvl w:val="1"/>
                <w:numId w:val="22"/>
              </w:numPr>
              <w:tabs>
                <w:tab w:val="clear" w:pos="720"/>
                <w:tab w:val="clear" w:pos="1440"/>
                <w:tab w:val="clear" w:pos="2160"/>
                <w:tab w:val="clear" w:pos="2880"/>
                <w:tab w:val="clear" w:pos="4680"/>
                <w:tab w:val="clear" w:pos="5400"/>
                <w:tab w:val="clear" w:pos="9000"/>
                <w:tab w:val="num" w:pos="248"/>
              </w:tabs>
              <w:spacing w:line="240" w:lineRule="auto"/>
              <w:ind w:left="248" w:hanging="248"/>
              <w:rPr>
                <w:sz w:val="20"/>
                <w:szCs w:val="22"/>
                <w:lang w:eastAsia="en-GB"/>
              </w:rPr>
            </w:pPr>
            <w:r w:rsidRPr="00630268">
              <w:rPr>
                <w:sz w:val="20"/>
                <w:szCs w:val="22"/>
                <w:lang w:eastAsia="en-GB"/>
              </w:rPr>
              <w:t>Transition plan (where an existing supplier in situ)</w:t>
            </w:r>
          </w:p>
          <w:p w:rsidR="004867D1" w:rsidRPr="00456F74" w:rsidRDefault="004867D1" w:rsidP="004867D1">
            <w:pPr>
              <w:numPr>
                <w:ilvl w:val="1"/>
                <w:numId w:val="22"/>
              </w:numPr>
              <w:tabs>
                <w:tab w:val="clear" w:pos="720"/>
                <w:tab w:val="clear" w:pos="1440"/>
                <w:tab w:val="clear" w:pos="2160"/>
                <w:tab w:val="clear" w:pos="2880"/>
                <w:tab w:val="clear" w:pos="4680"/>
                <w:tab w:val="clear" w:pos="5400"/>
                <w:tab w:val="clear" w:pos="9000"/>
                <w:tab w:val="num" w:pos="248"/>
              </w:tabs>
              <w:spacing w:line="240" w:lineRule="auto"/>
              <w:ind w:left="248" w:hanging="248"/>
              <w:rPr>
                <w:sz w:val="20"/>
                <w:szCs w:val="22"/>
                <w:lang w:eastAsia="en-GB"/>
              </w:rPr>
            </w:pPr>
            <w:r w:rsidRPr="00630268">
              <w:rPr>
                <w:sz w:val="20"/>
                <w:szCs w:val="22"/>
                <w:lang w:eastAsia="en-GB"/>
              </w:rPr>
              <w:t>Contract – term, KPIs, IPR, specific remedies, pay</w:t>
            </w:r>
            <w:r w:rsidR="007E3ADE">
              <w:rPr>
                <w:sz w:val="20"/>
                <w:szCs w:val="22"/>
                <w:lang w:eastAsia="en-GB"/>
              </w:rPr>
              <w:t xml:space="preserve"> </w:t>
            </w:r>
            <w:r w:rsidRPr="00630268">
              <w:rPr>
                <w:sz w:val="20"/>
                <w:szCs w:val="22"/>
                <w:lang w:eastAsia="en-GB"/>
              </w:rPr>
              <w:t>mech</w:t>
            </w:r>
            <w:r w:rsidR="007E3ADE">
              <w:rPr>
                <w:sz w:val="20"/>
                <w:szCs w:val="22"/>
                <w:lang w:eastAsia="en-GB"/>
              </w:rPr>
              <w:t>anism</w:t>
            </w:r>
            <w:r w:rsidRPr="00630268">
              <w:rPr>
                <w:sz w:val="20"/>
                <w:szCs w:val="22"/>
                <w:lang w:eastAsia="en-GB"/>
              </w:rPr>
              <w:t xml:space="preserve">, provision for </w:t>
            </w:r>
            <w:r w:rsidRPr="00630268">
              <w:rPr>
                <w:sz w:val="20"/>
                <w:szCs w:val="22"/>
                <w:lang w:eastAsia="en-GB"/>
              </w:rPr>
              <w:lastRenderedPageBreak/>
              <w:t>training/documentation, exit plan</w:t>
            </w: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spacing w:line="240" w:lineRule="auto"/>
              <w:rPr>
                <w:sz w:val="20"/>
                <w:szCs w:val="22"/>
                <w:lang w:eastAsia="en-GB"/>
              </w:rPr>
            </w:pP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spacing w:line="240" w:lineRule="auto"/>
              <w:rPr>
                <w:sz w:val="20"/>
                <w:szCs w:val="22"/>
              </w:rPr>
            </w:pPr>
          </w:p>
        </w:tc>
      </w:tr>
      <w:tr w:rsidR="004867D1" w:rsidRPr="000305AC" w:rsidTr="00A4018E">
        <w:tc>
          <w:tcPr>
            <w:tcW w:w="1346" w:type="dxa"/>
            <w:vMerge/>
            <w:shd w:val="clear" w:color="auto" w:fill="FFFF66"/>
          </w:tcPr>
          <w:p w:rsidR="004867D1" w:rsidRPr="00380216"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4867D1" w:rsidRDefault="004867D1" w:rsidP="004867D1">
            <w:pPr>
              <w:tabs>
                <w:tab w:val="clear" w:pos="720"/>
                <w:tab w:val="clear" w:pos="1440"/>
                <w:tab w:val="clear" w:pos="2160"/>
                <w:tab w:val="clear" w:pos="2880"/>
                <w:tab w:val="clear" w:pos="4680"/>
                <w:tab w:val="clear" w:pos="5400"/>
                <w:tab w:val="clear" w:pos="9000"/>
              </w:tabs>
              <w:spacing w:line="240" w:lineRule="auto"/>
              <w:contextualSpacing/>
              <w:rPr>
                <w:sz w:val="20"/>
                <w:szCs w:val="22"/>
              </w:rPr>
            </w:pPr>
            <w:r w:rsidRPr="000305AC">
              <w:rPr>
                <w:sz w:val="20"/>
                <w:szCs w:val="22"/>
              </w:rPr>
              <w:t>Have clear objectives been set for the project and are they aligned to overall (business) strategy?</w:t>
            </w:r>
          </w:p>
          <w:p w:rsidR="004867D1" w:rsidRPr="000305AC" w:rsidRDefault="004867D1" w:rsidP="004867D1">
            <w:pPr>
              <w:tabs>
                <w:tab w:val="clear" w:pos="720"/>
                <w:tab w:val="clear" w:pos="1440"/>
                <w:tab w:val="clear" w:pos="2160"/>
                <w:tab w:val="clear" w:pos="2880"/>
                <w:tab w:val="clear" w:pos="4680"/>
                <w:tab w:val="clear" w:pos="5400"/>
                <w:tab w:val="clear" w:pos="9000"/>
              </w:tabs>
              <w:spacing w:line="240" w:lineRule="auto"/>
              <w:contextualSpacing/>
              <w:rPr>
                <w:b/>
                <w:szCs w:val="22"/>
              </w:rPr>
            </w:pP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spacing w:line="240" w:lineRule="auto"/>
              <w:ind w:left="360"/>
              <w:contextualSpacing/>
              <w:rPr>
                <w:sz w:val="20"/>
                <w:szCs w:val="22"/>
              </w:rPr>
            </w:pP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spacing w:line="240" w:lineRule="auto"/>
              <w:ind w:left="360"/>
              <w:contextualSpacing/>
              <w:rPr>
                <w:sz w:val="20"/>
                <w:szCs w:val="22"/>
              </w:rPr>
            </w:pPr>
          </w:p>
        </w:tc>
      </w:tr>
      <w:tr w:rsidR="004867D1" w:rsidRPr="000305AC" w:rsidTr="00A4018E">
        <w:tc>
          <w:tcPr>
            <w:tcW w:w="1346" w:type="dxa"/>
            <w:vMerge/>
            <w:shd w:val="clear" w:color="auto" w:fill="FFFF66"/>
          </w:tcPr>
          <w:p w:rsidR="004867D1" w:rsidRPr="00380216"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4867D1" w:rsidRPr="000305AC" w:rsidRDefault="004867D1" w:rsidP="008963D1">
            <w:pPr>
              <w:spacing w:line="240" w:lineRule="auto"/>
              <w:rPr>
                <w:sz w:val="20"/>
                <w:szCs w:val="22"/>
              </w:rPr>
            </w:pPr>
            <w:r w:rsidRPr="000305AC">
              <w:rPr>
                <w:sz w:val="20"/>
                <w:szCs w:val="22"/>
              </w:rPr>
              <w:t>Is the proposed work aligned with the National Technical and Design standards</w:t>
            </w:r>
            <w:r>
              <w:rPr>
                <w:sz w:val="20"/>
                <w:szCs w:val="22"/>
              </w:rPr>
              <w:t xml:space="preserve"> in the </w:t>
            </w:r>
            <w:hyperlink r:id="rId30" w:history="1">
              <w:r w:rsidRPr="000808D7">
                <w:rPr>
                  <w:rStyle w:val="Hyperlink"/>
                  <w:sz w:val="20"/>
                  <w:szCs w:val="22"/>
                </w:rPr>
                <w:t>High-Level Operating Framework</w:t>
              </w:r>
            </w:hyperlink>
            <w:r w:rsidRPr="000305AC">
              <w:rPr>
                <w:sz w:val="20"/>
                <w:szCs w:val="22"/>
              </w:rPr>
              <w:t>?</w:t>
            </w:r>
          </w:p>
          <w:p w:rsidR="004867D1" w:rsidRPr="000305AC"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r>
      <w:tr w:rsidR="00227B0F" w:rsidRPr="000305AC" w:rsidTr="00A4018E">
        <w:tc>
          <w:tcPr>
            <w:tcW w:w="1346" w:type="dxa"/>
            <w:vMerge/>
            <w:shd w:val="clear" w:color="auto" w:fill="FFFF66"/>
          </w:tcPr>
          <w:p w:rsidR="00227B0F" w:rsidRPr="00380216" w:rsidRDefault="00227B0F"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227B0F" w:rsidRDefault="007D0D81" w:rsidP="00227B0F">
            <w:pPr>
              <w:spacing w:line="240" w:lineRule="auto"/>
              <w:rPr>
                <w:sz w:val="20"/>
                <w:szCs w:val="22"/>
              </w:rPr>
            </w:pPr>
            <w:r>
              <w:rPr>
                <w:sz w:val="20"/>
                <w:szCs w:val="22"/>
              </w:rPr>
              <w:t>Are processes</w:t>
            </w:r>
            <w:r w:rsidR="00227B0F">
              <w:rPr>
                <w:sz w:val="20"/>
                <w:szCs w:val="22"/>
              </w:rPr>
              <w:t xml:space="preserve"> in place to manage data security during migration and post migration?</w:t>
            </w:r>
          </w:p>
          <w:p w:rsidR="00227B0F" w:rsidRPr="000305AC" w:rsidRDefault="00227B0F" w:rsidP="008963D1">
            <w:pPr>
              <w:spacing w:line="240" w:lineRule="auto"/>
              <w:rPr>
                <w:sz w:val="20"/>
                <w:szCs w:val="22"/>
              </w:rPr>
            </w:pPr>
          </w:p>
        </w:tc>
        <w:tc>
          <w:tcPr>
            <w:tcW w:w="4513" w:type="dxa"/>
            <w:shd w:val="clear" w:color="auto" w:fill="auto"/>
          </w:tcPr>
          <w:p w:rsidR="00227B0F" w:rsidRPr="000305AC" w:rsidRDefault="00227B0F"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c>
          <w:tcPr>
            <w:tcW w:w="4513" w:type="dxa"/>
            <w:shd w:val="clear" w:color="auto" w:fill="auto"/>
          </w:tcPr>
          <w:p w:rsidR="00227B0F" w:rsidRPr="000305AC" w:rsidRDefault="00227B0F"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r>
      <w:tr w:rsidR="004867D1" w:rsidRPr="000305AC" w:rsidTr="00A4018E">
        <w:tc>
          <w:tcPr>
            <w:tcW w:w="1346" w:type="dxa"/>
            <w:vMerge/>
            <w:shd w:val="clear" w:color="auto" w:fill="FFFF66"/>
          </w:tcPr>
          <w:p w:rsidR="004867D1" w:rsidRPr="00380216"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4867D1" w:rsidRDefault="004867D1" w:rsidP="008963D1">
            <w:pPr>
              <w:spacing w:line="240" w:lineRule="auto"/>
              <w:rPr>
                <w:sz w:val="20"/>
                <w:szCs w:val="22"/>
              </w:rPr>
            </w:pPr>
            <w:r w:rsidRPr="000305AC">
              <w:rPr>
                <w:sz w:val="20"/>
                <w:szCs w:val="22"/>
              </w:rPr>
              <w:t>Are appropriate stakeholders engaged with the business case and are their views taken into account?</w:t>
            </w:r>
          </w:p>
          <w:p w:rsidR="004867D1" w:rsidRPr="000305AC" w:rsidRDefault="004867D1" w:rsidP="008963D1">
            <w:pPr>
              <w:spacing w:line="240" w:lineRule="auto"/>
              <w:rPr>
                <w:sz w:val="20"/>
                <w:szCs w:val="22"/>
              </w:rPr>
            </w:pPr>
          </w:p>
        </w:tc>
        <w:tc>
          <w:tcPr>
            <w:tcW w:w="4513" w:type="dxa"/>
            <w:shd w:val="clear" w:color="auto" w:fill="auto"/>
          </w:tcPr>
          <w:p w:rsidR="004867D1" w:rsidRPr="000305AC" w:rsidRDefault="004867D1" w:rsidP="008963D1">
            <w:pPr>
              <w:spacing w:line="240" w:lineRule="auto"/>
              <w:rPr>
                <w:sz w:val="20"/>
                <w:szCs w:val="22"/>
              </w:rPr>
            </w:pPr>
          </w:p>
        </w:tc>
        <w:tc>
          <w:tcPr>
            <w:tcW w:w="4513" w:type="dxa"/>
            <w:shd w:val="clear" w:color="auto" w:fill="auto"/>
          </w:tcPr>
          <w:p w:rsidR="004867D1" w:rsidRPr="000305AC" w:rsidRDefault="004867D1" w:rsidP="008963D1">
            <w:pPr>
              <w:spacing w:line="240" w:lineRule="auto"/>
              <w:rPr>
                <w:sz w:val="20"/>
                <w:szCs w:val="22"/>
              </w:rPr>
            </w:pPr>
          </w:p>
        </w:tc>
      </w:tr>
      <w:tr w:rsidR="004867D1" w:rsidRPr="000305AC" w:rsidTr="00A4018E">
        <w:trPr>
          <w:trHeight w:val="670"/>
        </w:trPr>
        <w:tc>
          <w:tcPr>
            <w:tcW w:w="1346" w:type="dxa"/>
            <w:vMerge/>
            <w:shd w:val="clear" w:color="auto" w:fill="FFFF66"/>
          </w:tcPr>
          <w:p w:rsidR="004867D1" w:rsidRPr="00380216"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4867D1" w:rsidRPr="000305AC" w:rsidRDefault="004867D1" w:rsidP="008963D1">
            <w:pPr>
              <w:tabs>
                <w:tab w:val="clear" w:pos="1440"/>
                <w:tab w:val="clear" w:pos="2160"/>
                <w:tab w:val="clear" w:pos="2880"/>
                <w:tab w:val="clear" w:pos="4680"/>
                <w:tab w:val="clear" w:pos="5400"/>
                <w:tab w:val="clear" w:pos="9000"/>
              </w:tabs>
              <w:overflowPunct w:val="0"/>
              <w:autoSpaceDE w:val="0"/>
              <w:autoSpaceDN w:val="0"/>
              <w:adjustRightInd w:val="0"/>
              <w:spacing w:line="240" w:lineRule="auto"/>
              <w:textAlignment w:val="baseline"/>
              <w:rPr>
                <w:sz w:val="20"/>
                <w:szCs w:val="22"/>
              </w:rPr>
            </w:pPr>
            <w:r w:rsidRPr="000305AC">
              <w:rPr>
                <w:sz w:val="20"/>
                <w:szCs w:val="22"/>
              </w:rPr>
              <w:t>Can this project be achieved with the organisation’s current capability and capacity (considering other projects with a high priority that must be delivered at the same time)?</w:t>
            </w:r>
          </w:p>
          <w:p w:rsidR="004867D1" w:rsidRPr="000305AC"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r>
      <w:tr w:rsidR="004867D1" w:rsidRPr="000305AC" w:rsidTr="00A4018E">
        <w:trPr>
          <w:trHeight w:val="470"/>
        </w:trPr>
        <w:tc>
          <w:tcPr>
            <w:tcW w:w="1346" w:type="dxa"/>
            <w:vMerge/>
            <w:shd w:val="clear" w:color="auto" w:fill="FFFF66"/>
          </w:tcPr>
          <w:p w:rsidR="004867D1" w:rsidRPr="00380216"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r w:rsidRPr="000305AC">
              <w:rPr>
                <w:sz w:val="20"/>
                <w:szCs w:val="22"/>
              </w:rPr>
              <w:t>Has the body implemented an effective governance structure at both strategic and operational level?</w:t>
            </w:r>
          </w:p>
          <w:p w:rsidR="004867D1" w:rsidRPr="000305AC" w:rsidRDefault="004867D1" w:rsidP="008A1ABC">
            <w:pPr>
              <w:numPr>
                <w:ilvl w:val="0"/>
                <w:numId w:val="15"/>
              </w:numPr>
              <w:tabs>
                <w:tab w:val="clear" w:pos="720"/>
                <w:tab w:val="clear" w:pos="1440"/>
                <w:tab w:val="clear" w:pos="2160"/>
                <w:tab w:val="clear" w:pos="2880"/>
                <w:tab w:val="clear" w:pos="4680"/>
                <w:tab w:val="clear" w:pos="5400"/>
                <w:tab w:val="clear" w:pos="9000"/>
              </w:tabs>
              <w:autoSpaceDE w:val="0"/>
              <w:autoSpaceDN w:val="0"/>
              <w:adjustRightInd w:val="0"/>
              <w:spacing w:line="240" w:lineRule="auto"/>
              <w:contextualSpacing/>
              <w:rPr>
                <w:sz w:val="20"/>
                <w:szCs w:val="22"/>
              </w:rPr>
            </w:pPr>
            <w:r w:rsidRPr="000305AC">
              <w:rPr>
                <w:sz w:val="20"/>
                <w:szCs w:val="22"/>
              </w:rPr>
              <w:t>Are roles and responsibilities clearly set out and understood?</w:t>
            </w:r>
          </w:p>
          <w:p w:rsidR="004867D1" w:rsidRPr="000305AC" w:rsidRDefault="004867D1" w:rsidP="008A1ABC">
            <w:pPr>
              <w:numPr>
                <w:ilvl w:val="0"/>
                <w:numId w:val="15"/>
              </w:numPr>
              <w:tabs>
                <w:tab w:val="clear" w:pos="720"/>
                <w:tab w:val="clear" w:pos="1440"/>
                <w:tab w:val="clear" w:pos="2160"/>
                <w:tab w:val="clear" w:pos="2880"/>
                <w:tab w:val="clear" w:pos="4680"/>
                <w:tab w:val="clear" w:pos="5400"/>
                <w:tab w:val="clear" w:pos="9000"/>
              </w:tabs>
              <w:autoSpaceDE w:val="0"/>
              <w:autoSpaceDN w:val="0"/>
              <w:adjustRightInd w:val="0"/>
              <w:spacing w:line="240" w:lineRule="auto"/>
              <w:contextualSpacing/>
              <w:rPr>
                <w:sz w:val="20"/>
                <w:szCs w:val="22"/>
              </w:rPr>
            </w:pPr>
            <w:r w:rsidRPr="000305AC">
              <w:rPr>
                <w:sz w:val="20"/>
                <w:szCs w:val="22"/>
              </w:rPr>
              <w:t>Has an escalation process been agreed?</w:t>
            </w:r>
          </w:p>
          <w:p w:rsidR="004867D1"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r w:rsidRPr="000305AC">
              <w:rPr>
                <w:sz w:val="20"/>
                <w:szCs w:val="22"/>
              </w:rPr>
              <w:t>Is there an agreement to include independent review and challenge at appropriate points?</w:t>
            </w:r>
          </w:p>
          <w:p w:rsidR="00456F74" w:rsidRPr="000305AC" w:rsidRDefault="00456F74"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c>
          <w:tcPr>
            <w:tcW w:w="4513" w:type="dxa"/>
            <w:shd w:val="clear" w:color="auto" w:fill="auto"/>
          </w:tcPr>
          <w:p w:rsidR="004867D1" w:rsidRPr="000305AC" w:rsidRDefault="004867D1" w:rsidP="008963D1">
            <w:pPr>
              <w:tabs>
                <w:tab w:val="clear" w:pos="1440"/>
                <w:tab w:val="clear" w:pos="2160"/>
                <w:tab w:val="clear" w:pos="2880"/>
                <w:tab w:val="clear" w:pos="4680"/>
                <w:tab w:val="clear" w:pos="5400"/>
                <w:tab w:val="clear" w:pos="9000"/>
              </w:tabs>
              <w:overflowPunct w:val="0"/>
              <w:autoSpaceDE w:val="0"/>
              <w:autoSpaceDN w:val="0"/>
              <w:adjustRightInd w:val="0"/>
              <w:spacing w:line="240" w:lineRule="auto"/>
              <w:textAlignment w:val="baseline"/>
              <w:rPr>
                <w:sz w:val="20"/>
                <w:szCs w:val="22"/>
              </w:rPr>
            </w:pPr>
          </w:p>
        </w:tc>
        <w:tc>
          <w:tcPr>
            <w:tcW w:w="4513" w:type="dxa"/>
            <w:shd w:val="clear" w:color="auto" w:fill="auto"/>
          </w:tcPr>
          <w:p w:rsidR="004867D1" w:rsidRPr="000305AC" w:rsidRDefault="004867D1" w:rsidP="008963D1">
            <w:pPr>
              <w:tabs>
                <w:tab w:val="clear" w:pos="1440"/>
                <w:tab w:val="clear" w:pos="2160"/>
                <w:tab w:val="clear" w:pos="2880"/>
                <w:tab w:val="clear" w:pos="4680"/>
                <w:tab w:val="clear" w:pos="5400"/>
                <w:tab w:val="clear" w:pos="9000"/>
              </w:tabs>
              <w:overflowPunct w:val="0"/>
              <w:autoSpaceDE w:val="0"/>
              <w:autoSpaceDN w:val="0"/>
              <w:adjustRightInd w:val="0"/>
              <w:spacing w:line="240" w:lineRule="auto"/>
              <w:textAlignment w:val="baseline"/>
              <w:rPr>
                <w:sz w:val="20"/>
                <w:szCs w:val="22"/>
              </w:rPr>
            </w:pPr>
          </w:p>
        </w:tc>
      </w:tr>
      <w:tr w:rsidR="004867D1" w:rsidRPr="000305AC" w:rsidTr="00A4018E">
        <w:trPr>
          <w:trHeight w:val="470"/>
        </w:trPr>
        <w:tc>
          <w:tcPr>
            <w:tcW w:w="1346" w:type="dxa"/>
            <w:vMerge/>
            <w:shd w:val="clear" w:color="auto" w:fill="FFFF66"/>
          </w:tcPr>
          <w:p w:rsidR="004867D1" w:rsidRPr="00380216"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4867D1" w:rsidRPr="000305AC" w:rsidRDefault="004867D1" w:rsidP="00D560C2">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r w:rsidRPr="000305AC">
              <w:rPr>
                <w:sz w:val="20"/>
                <w:szCs w:val="22"/>
              </w:rPr>
              <w:t>Has the body completed a skills assessment to ensure its role as an Intelligent Client and mitigated any risks arising from this assessment?</w:t>
            </w:r>
          </w:p>
          <w:p w:rsidR="004867D1"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r w:rsidRPr="000305AC">
              <w:rPr>
                <w:sz w:val="20"/>
                <w:szCs w:val="22"/>
              </w:rPr>
              <w:lastRenderedPageBreak/>
              <w:t>Has it considered skills across different areas, including technical, commercial and programme management?</w:t>
            </w:r>
          </w:p>
          <w:p w:rsidR="004867D1" w:rsidRPr="000305AC"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r>
      <w:tr w:rsidR="004867D1" w:rsidRPr="000305AC" w:rsidTr="00A4018E">
        <w:trPr>
          <w:trHeight w:val="1099"/>
        </w:trPr>
        <w:tc>
          <w:tcPr>
            <w:tcW w:w="1346" w:type="dxa"/>
            <w:vMerge/>
            <w:shd w:val="clear" w:color="auto" w:fill="FFFF66"/>
          </w:tcPr>
          <w:p w:rsidR="004867D1" w:rsidRPr="00380216" w:rsidRDefault="004867D1" w:rsidP="00D560C2">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4867D1" w:rsidRPr="000305AC" w:rsidRDefault="004867D1" w:rsidP="004867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ind w:hanging="36"/>
              <w:contextualSpacing/>
              <w:rPr>
                <w:sz w:val="20"/>
                <w:szCs w:val="22"/>
              </w:rPr>
            </w:pPr>
            <w:r w:rsidRPr="000305AC">
              <w:rPr>
                <w:sz w:val="20"/>
                <w:szCs w:val="22"/>
              </w:rPr>
              <w:t>Does the senior responsible officer (SRO) have the ability, responsibility and authority to ensure that business change and benefits are delivered?</w:t>
            </w:r>
          </w:p>
        </w:tc>
        <w:tc>
          <w:tcPr>
            <w:tcW w:w="4513" w:type="dxa"/>
            <w:shd w:val="clear" w:color="auto" w:fill="auto"/>
          </w:tcPr>
          <w:p w:rsidR="004867D1" w:rsidRPr="000305AC" w:rsidRDefault="004867D1" w:rsidP="00D560C2">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c>
          <w:tcPr>
            <w:tcW w:w="4513" w:type="dxa"/>
            <w:shd w:val="clear" w:color="auto" w:fill="auto"/>
          </w:tcPr>
          <w:p w:rsidR="004867D1" w:rsidRPr="000305AC" w:rsidRDefault="004867D1" w:rsidP="00D560C2">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r>
      <w:tr w:rsidR="004867D1" w:rsidRPr="000305AC" w:rsidTr="00A4018E">
        <w:trPr>
          <w:trHeight w:val="690"/>
        </w:trPr>
        <w:tc>
          <w:tcPr>
            <w:tcW w:w="1346" w:type="dxa"/>
            <w:vMerge/>
            <w:shd w:val="clear" w:color="auto" w:fill="FFFF66"/>
          </w:tcPr>
          <w:p w:rsidR="004867D1" w:rsidRPr="00380216" w:rsidRDefault="004867D1" w:rsidP="00D560C2">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4867D1" w:rsidRDefault="004867D1" w:rsidP="00D560C2">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r w:rsidRPr="000305AC">
              <w:rPr>
                <w:sz w:val="20"/>
                <w:szCs w:val="22"/>
              </w:rPr>
              <w:t>How will the project be reviewed to ensure proper project governance e.g. Gateway / Key Stage Review/ technical review?</w:t>
            </w:r>
          </w:p>
          <w:p w:rsidR="004867D1" w:rsidRPr="000305AC" w:rsidRDefault="004867D1" w:rsidP="00D560C2">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c>
          <w:tcPr>
            <w:tcW w:w="4513" w:type="dxa"/>
            <w:shd w:val="clear" w:color="auto" w:fill="auto"/>
          </w:tcPr>
          <w:p w:rsidR="004867D1" w:rsidRPr="000305AC" w:rsidRDefault="004867D1" w:rsidP="00D560C2">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c>
          <w:tcPr>
            <w:tcW w:w="4513" w:type="dxa"/>
            <w:shd w:val="clear" w:color="auto" w:fill="auto"/>
          </w:tcPr>
          <w:p w:rsidR="004867D1" w:rsidRPr="000305AC" w:rsidRDefault="004867D1" w:rsidP="00D560C2">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r>
      <w:tr w:rsidR="004867D1" w:rsidRPr="000305AC" w:rsidTr="00A4018E">
        <w:trPr>
          <w:trHeight w:val="548"/>
        </w:trPr>
        <w:tc>
          <w:tcPr>
            <w:tcW w:w="1346" w:type="dxa"/>
            <w:vMerge/>
            <w:shd w:val="clear" w:color="auto" w:fill="FFFF66"/>
          </w:tcPr>
          <w:p w:rsidR="004867D1" w:rsidRPr="00380216" w:rsidRDefault="004867D1" w:rsidP="00D560C2">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4867D1" w:rsidRPr="000305AC" w:rsidRDefault="004867D1" w:rsidP="00D560C2">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r w:rsidRPr="000305AC">
              <w:rPr>
                <w:sz w:val="20"/>
                <w:szCs w:val="22"/>
              </w:rPr>
              <w:t>Are there effective change control procedures in place</w:t>
            </w:r>
            <w:r>
              <w:rPr>
                <w:sz w:val="20"/>
                <w:szCs w:val="22"/>
              </w:rPr>
              <w:t>, across the project e.g. scope, technical, contractual etc.</w:t>
            </w:r>
            <w:r w:rsidRPr="000305AC">
              <w:rPr>
                <w:sz w:val="20"/>
                <w:szCs w:val="22"/>
              </w:rPr>
              <w:t>?</w:t>
            </w:r>
          </w:p>
          <w:p w:rsidR="004867D1" w:rsidRDefault="004867D1" w:rsidP="00D560C2">
            <w:pPr>
              <w:tabs>
                <w:tab w:val="clear" w:pos="720"/>
                <w:tab w:val="clear" w:pos="1440"/>
                <w:tab w:val="clear" w:pos="2160"/>
                <w:tab w:val="clear" w:pos="2880"/>
                <w:tab w:val="clear" w:pos="4680"/>
                <w:tab w:val="clear" w:pos="5400"/>
                <w:tab w:val="clear" w:pos="9000"/>
              </w:tabs>
              <w:spacing w:line="240" w:lineRule="auto"/>
              <w:rPr>
                <w:sz w:val="20"/>
                <w:szCs w:val="22"/>
              </w:rPr>
            </w:pPr>
            <w:r w:rsidRPr="000305AC">
              <w:rPr>
                <w:sz w:val="20"/>
                <w:szCs w:val="22"/>
              </w:rPr>
              <w:t>Is there clear accountability for changes?</w:t>
            </w:r>
          </w:p>
          <w:p w:rsidR="004867D1" w:rsidRPr="000305AC" w:rsidRDefault="004867D1" w:rsidP="00D560C2">
            <w:pPr>
              <w:tabs>
                <w:tab w:val="clear" w:pos="720"/>
                <w:tab w:val="clear" w:pos="1440"/>
                <w:tab w:val="clear" w:pos="2160"/>
                <w:tab w:val="clear" w:pos="2880"/>
                <w:tab w:val="clear" w:pos="4680"/>
                <w:tab w:val="clear" w:pos="5400"/>
                <w:tab w:val="clear" w:pos="9000"/>
              </w:tabs>
              <w:spacing w:line="240" w:lineRule="auto"/>
              <w:rPr>
                <w:sz w:val="20"/>
                <w:szCs w:val="22"/>
              </w:rPr>
            </w:pPr>
          </w:p>
        </w:tc>
        <w:tc>
          <w:tcPr>
            <w:tcW w:w="4513" w:type="dxa"/>
            <w:shd w:val="clear" w:color="auto" w:fill="auto"/>
          </w:tcPr>
          <w:p w:rsidR="004867D1" w:rsidRPr="000305AC" w:rsidRDefault="004867D1" w:rsidP="00D560C2">
            <w:pPr>
              <w:tabs>
                <w:tab w:val="clear" w:pos="720"/>
                <w:tab w:val="clear" w:pos="1440"/>
                <w:tab w:val="clear" w:pos="2160"/>
                <w:tab w:val="clear" w:pos="2880"/>
                <w:tab w:val="clear" w:pos="4680"/>
                <w:tab w:val="clear" w:pos="5400"/>
                <w:tab w:val="clear" w:pos="9000"/>
              </w:tabs>
              <w:spacing w:line="240" w:lineRule="auto"/>
              <w:rPr>
                <w:sz w:val="20"/>
                <w:szCs w:val="22"/>
              </w:rPr>
            </w:pPr>
          </w:p>
        </w:tc>
        <w:tc>
          <w:tcPr>
            <w:tcW w:w="4513" w:type="dxa"/>
            <w:shd w:val="clear" w:color="auto" w:fill="auto"/>
          </w:tcPr>
          <w:p w:rsidR="004867D1" w:rsidRPr="000305AC" w:rsidRDefault="004867D1" w:rsidP="00D560C2">
            <w:pPr>
              <w:tabs>
                <w:tab w:val="clear" w:pos="720"/>
                <w:tab w:val="clear" w:pos="1440"/>
                <w:tab w:val="clear" w:pos="2160"/>
                <w:tab w:val="clear" w:pos="2880"/>
                <w:tab w:val="clear" w:pos="4680"/>
                <w:tab w:val="clear" w:pos="5400"/>
                <w:tab w:val="clear" w:pos="9000"/>
              </w:tabs>
              <w:spacing w:line="240" w:lineRule="auto"/>
              <w:rPr>
                <w:sz w:val="20"/>
                <w:szCs w:val="22"/>
              </w:rPr>
            </w:pPr>
          </w:p>
        </w:tc>
      </w:tr>
      <w:tr w:rsidR="004867D1" w:rsidRPr="000305AC" w:rsidTr="00A4018E">
        <w:trPr>
          <w:trHeight w:val="557"/>
        </w:trPr>
        <w:tc>
          <w:tcPr>
            <w:tcW w:w="1346" w:type="dxa"/>
            <w:vMerge/>
            <w:shd w:val="clear" w:color="auto" w:fill="FFFF66"/>
          </w:tcPr>
          <w:p w:rsidR="004867D1" w:rsidRPr="00380216" w:rsidRDefault="004867D1" w:rsidP="00D560C2">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r w:rsidRPr="000305AC">
              <w:rPr>
                <w:sz w:val="20"/>
                <w:szCs w:val="22"/>
              </w:rPr>
              <w:t>Is there an understanding of the cultural implications of the contract and the potential need to adapt the current organisational culture depending on the contract nature (e.g. partnership)?</w:t>
            </w:r>
          </w:p>
          <w:p w:rsidR="004867D1" w:rsidRDefault="004867D1" w:rsidP="00D560C2">
            <w:pPr>
              <w:numPr>
                <w:ilvl w:val="0"/>
                <w:numId w:val="17"/>
              </w:numPr>
              <w:tabs>
                <w:tab w:val="clear" w:pos="720"/>
                <w:tab w:val="clear" w:pos="1440"/>
                <w:tab w:val="clear" w:pos="2160"/>
                <w:tab w:val="clear" w:pos="2880"/>
                <w:tab w:val="clear" w:pos="4680"/>
                <w:tab w:val="clear" w:pos="5400"/>
                <w:tab w:val="clear" w:pos="9000"/>
              </w:tabs>
              <w:autoSpaceDE w:val="0"/>
              <w:autoSpaceDN w:val="0"/>
              <w:adjustRightInd w:val="0"/>
              <w:spacing w:line="240" w:lineRule="auto"/>
              <w:contextualSpacing/>
              <w:rPr>
                <w:sz w:val="20"/>
                <w:szCs w:val="22"/>
              </w:rPr>
            </w:pPr>
            <w:r w:rsidRPr="000305AC">
              <w:rPr>
                <w:sz w:val="20"/>
                <w:szCs w:val="22"/>
              </w:rPr>
              <w:t>Is the body realistic about its ability to manage change?</w:t>
            </w:r>
          </w:p>
          <w:p w:rsidR="002F5BF7" w:rsidRDefault="002F5BF7" w:rsidP="00D560C2">
            <w:pPr>
              <w:numPr>
                <w:ilvl w:val="0"/>
                <w:numId w:val="17"/>
              </w:numPr>
              <w:tabs>
                <w:tab w:val="clear" w:pos="720"/>
                <w:tab w:val="clear" w:pos="1440"/>
                <w:tab w:val="clear" w:pos="2160"/>
                <w:tab w:val="clear" w:pos="2880"/>
                <w:tab w:val="clear" w:pos="4680"/>
                <w:tab w:val="clear" w:pos="5400"/>
                <w:tab w:val="clear" w:pos="9000"/>
              </w:tabs>
              <w:autoSpaceDE w:val="0"/>
              <w:autoSpaceDN w:val="0"/>
              <w:adjustRightInd w:val="0"/>
              <w:spacing w:line="240" w:lineRule="auto"/>
              <w:contextualSpacing/>
              <w:rPr>
                <w:sz w:val="20"/>
                <w:szCs w:val="22"/>
              </w:rPr>
            </w:pPr>
            <w:r w:rsidRPr="000305AC">
              <w:rPr>
                <w:sz w:val="20"/>
                <w:szCs w:val="22"/>
              </w:rPr>
              <w:t>Has the public body adequately planned and phased the implementation of the project output?</w:t>
            </w:r>
          </w:p>
          <w:p w:rsidR="002F5BF7" w:rsidRDefault="002F5BF7" w:rsidP="00D560C2">
            <w:pPr>
              <w:numPr>
                <w:ilvl w:val="0"/>
                <w:numId w:val="17"/>
              </w:numPr>
              <w:tabs>
                <w:tab w:val="clear" w:pos="720"/>
                <w:tab w:val="clear" w:pos="1440"/>
                <w:tab w:val="clear" w:pos="2160"/>
                <w:tab w:val="clear" w:pos="2880"/>
                <w:tab w:val="clear" w:pos="4680"/>
                <w:tab w:val="clear" w:pos="5400"/>
                <w:tab w:val="clear" w:pos="9000"/>
              </w:tabs>
              <w:autoSpaceDE w:val="0"/>
              <w:autoSpaceDN w:val="0"/>
              <w:adjustRightInd w:val="0"/>
              <w:spacing w:line="240" w:lineRule="auto"/>
              <w:contextualSpacing/>
              <w:rPr>
                <w:sz w:val="20"/>
                <w:szCs w:val="22"/>
              </w:rPr>
            </w:pPr>
            <w:r w:rsidRPr="000305AC">
              <w:rPr>
                <w:sz w:val="20"/>
                <w:szCs w:val="22"/>
              </w:rPr>
              <w:t>Are timescales broken down across key stages and take account of deliverability considerations/risks e.g. statutory processes required / market capacity / key dependencies?</w:t>
            </w:r>
          </w:p>
          <w:p w:rsidR="002F5BF7" w:rsidRPr="000305AC" w:rsidRDefault="002F5BF7" w:rsidP="002F5BF7">
            <w:pPr>
              <w:tabs>
                <w:tab w:val="clear" w:pos="720"/>
                <w:tab w:val="clear" w:pos="1440"/>
                <w:tab w:val="clear" w:pos="2160"/>
                <w:tab w:val="clear" w:pos="2880"/>
                <w:tab w:val="clear" w:pos="4680"/>
                <w:tab w:val="clear" w:pos="5400"/>
                <w:tab w:val="clear" w:pos="9000"/>
              </w:tabs>
              <w:autoSpaceDE w:val="0"/>
              <w:autoSpaceDN w:val="0"/>
              <w:adjustRightInd w:val="0"/>
              <w:spacing w:line="240" w:lineRule="auto"/>
              <w:ind w:left="720"/>
              <w:contextualSpacing/>
              <w:rPr>
                <w:sz w:val="20"/>
                <w:szCs w:val="22"/>
              </w:rPr>
            </w:pPr>
          </w:p>
        </w:tc>
        <w:tc>
          <w:tcPr>
            <w:tcW w:w="4513" w:type="dxa"/>
            <w:shd w:val="clear" w:color="auto" w:fill="auto"/>
          </w:tcPr>
          <w:p w:rsidR="004867D1" w:rsidRPr="000305AC" w:rsidRDefault="004867D1" w:rsidP="00D560C2">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c>
          <w:tcPr>
            <w:tcW w:w="4513" w:type="dxa"/>
            <w:shd w:val="clear" w:color="auto" w:fill="auto"/>
          </w:tcPr>
          <w:p w:rsidR="004867D1" w:rsidRPr="000305AC" w:rsidRDefault="004867D1" w:rsidP="00D560C2">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r>
      <w:tr w:rsidR="004867D1" w:rsidRPr="000305AC" w:rsidTr="00A4018E">
        <w:trPr>
          <w:trHeight w:val="1380"/>
        </w:trPr>
        <w:tc>
          <w:tcPr>
            <w:tcW w:w="1346" w:type="dxa"/>
            <w:vMerge w:val="restart"/>
            <w:shd w:val="clear" w:color="auto" w:fill="FFFF00"/>
          </w:tcPr>
          <w:p w:rsidR="004867D1" w:rsidRPr="00380216"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r>
              <w:rPr>
                <w:b/>
                <w:szCs w:val="24"/>
              </w:rPr>
              <w:lastRenderedPageBreak/>
              <w:t>Pre-contract / Technical</w:t>
            </w:r>
          </w:p>
        </w:tc>
        <w:tc>
          <w:tcPr>
            <w:tcW w:w="4513" w:type="dxa"/>
            <w:shd w:val="clear" w:color="auto" w:fill="auto"/>
          </w:tcPr>
          <w:p w:rsidR="002F5BF7" w:rsidRPr="000305AC" w:rsidRDefault="002F5BF7" w:rsidP="002F5BF7">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r w:rsidRPr="000305AC">
              <w:rPr>
                <w:sz w:val="20"/>
                <w:szCs w:val="22"/>
              </w:rPr>
              <w:t>Has the public body followed an established project management framework?</w:t>
            </w:r>
          </w:p>
          <w:p w:rsidR="002F5BF7" w:rsidRPr="000305AC" w:rsidRDefault="002F5BF7" w:rsidP="002F5BF7">
            <w:pPr>
              <w:numPr>
                <w:ilvl w:val="0"/>
                <w:numId w:val="17"/>
              </w:numPr>
              <w:tabs>
                <w:tab w:val="clear" w:pos="720"/>
                <w:tab w:val="clear" w:pos="1440"/>
                <w:tab w:val="clear" w:pos="2160"/>
                <w:tab w:val="clear" w:pos="2880"/>
                <w:tab w:val="clear" w:pos="4680"/>
                <w:tab w:val="clear" w:pos="5400"/>
                <w:tab w:val="clear" w:pos="9000"/>
              </w:tabs>
              <w:autoSpaceDE w:val="0"/>
              <w:autoSpaceDN w:val="0"/>
              <w:adjustRightInd w:val="0"/>
              <w:spacing w:line="240" w:lineRule="auto"/>
              <w:contextualSpacing/>
              <w:rPr>
                <w:sz w:val="20"/>
                <w:szCs w:val="22"/>
              </w:rPr>
            </w:pPr>
            <w:r w:rsidRPr="000305AC">
              <w:rPr>
                <w:sz w:val="20"/>
                <w:szCs w:val="22"/>
              </w:rPr>
              <w:t>Is there a detailed project plan covering the whole period?</w:t>
            </w:r>
          </w:p>
          <w:p w:rsidR="002F5BF7" w:rsidRPr="000305AC" w:rsidRDefault="002F5BF7" w:rsidP="002F5BF7">
            <w:pPr>
              <w:numPr>
                <w:ilvl w:val="0"/>
                <w:numId w:val="17"/>
              </w:numPr>
              <w:tabs>
                <w:tab w:val="clear" w:pos="720"/>
                <w:tab w:val="clear" w:pos="1440"/>
                <w:tab w:val="clear" w:pos="2160"/>
                <w:tab w:val="clear" w:pos="2880"/>
                <w:tab w:val="clear" w:pos="4680"/>
                <w:tab w:val="clear" w:pos="5400"/>
                <w:tab w:val="clear" w:pos="9000"/>
              </w:tabs>
              <w:autoSpaceDE w:val="0"/>
              <w:autoSpaceDN w:val="0"/>
              <w:adjustRightInd w:val="0"/>
              <w:spacing w:line="240" w:lineRule="auto"/>
              <w:contextualSpacing/>
              <w:rPr>
                <w:sz w:val="20"/>
                <w:szCs w:val="22"/>
              </w:rPr>
            </w:pPr>
            <w:r w:rsidRPr="000305AC">
              <w:rPr>
                <w:sz w:val="20"/>
                <w:szCs w:val="22"/>
              </w:rPr>
              <w:t>Have critical dependencies been identified?</w:t>
            </w:r>
          </w:p>
          <w:p w:rsidR="002F5BF7" w:rsidRPr="000305AC" w:rsidRDefault="002F5BF7" w:rsidP="002F5BF7">
            <w:pPr>
              <w:numPr>
                <w:ilvl w:val="0"/>
                <w:numId w:val="17"/>
              </w:numPr>
              <w:tabs>
                <w:tab w:val="clear" w:pos="720"/>
                <w:tab w:val="clear" w:pos="1440"/>
                <w:tab w:val="clear" w:pos="2160"/>
                <w:tab w:val="clear" w:pos="2880"/>
                <w:tab w:val="clear" w:pos="4680"/>
                <w:tab w:val="clear" w:pos="5400"/>
                <w:tab w:val="clear" w:pos="9000"/>
              </w:tabs>
              <w:autoSpaceDE w:val="0"/>
              <w:autoSpaceDN w:val="0"/>
              <w:adjustRightInd w:val="0"/>
              <w:spacing w:line="240" w:lineRule="auto"/>
              <w:contextualSpacing/>
              <w:rPr>
                <w:sz w:val="20"/>
                <w:szCs w:val="22"/>
              </w:rPr>
            </w:pPr>
            <w:r w:rsidRPr="000305AC">
              <w:rPr>
                <w:sz w:val="20"/>
                <w:szCs w:val="22"/>
              </w:rPr>
              <w:t>Have realistic timescales been set?</w:t>
            </w:r>
          </w:p>
          <w:p w:rsidR="002F5BF7" w:rsidRDefault="002F5BF7" w:rsidP="002F5BF7">
            <w:pPr>
              <w:numPr>
                <w:ilvl w:val="0"/>
                <w:numId w:val="17"/>
              </w:numPr>
              <w:tabs>
                <w:tab w:val="clear" w:pos="720"/>
                <w:tab w:val="clear" w:pos="1440"/>
                <w:tab w:val="clear" w:pos="2160"/>
                <w:tab w:val="clear" w:pos="2880"/>
                <w:tab w:val="clear" w:pos="4680"/>
                <w:tab w:val="clear" w:pos="5400"/>
                <w:tab w:val="clear" w:pos="9000"/>
              </w:tabs>
              <w:autoSpaceDE w:val="0"/>
              <w:autoSpaceDN w:val="0"/>
              <w:adjustRightInd w:val="0"/>
              <w:spacing w:line="240" w:lineRule="auto"/>
              <w:contextualSpacing/>
              <w:rPr>
                <w:sz w:val="20"/>
                <w:szCs w:val="22"/>
              </w:rPr>
            </w:pPr>
            <w:r w:rsidRPr="000305AC">
              <w:rPr>
                <w:sz w:val="20"/>
                <w:szCs w:val="22"/>
              </w:rPr>
              <w:t>Have roles and responsibilities been clearly defined in the project/contract management team?</w:t>
            </w:r>
          </w:p>
          <w:p w:rsidR="004867D1" w:rsidRPr="000305AC" w:rsidRDefault="004867D1" w:rsidP="002F5BF7">
            <w:pPr>
              <w:tabs>
                <w:tab w:val="clear" w:pos="720"/>
                <w:tab w:val="clear" w:pos="1440"/>
                <w:tab w:val="clear" w:pos="2160"/>
                <w:tab w:val="clear" w:pos="2880"/>
                <w:tab w:val="clear" w:pos="4680"/>
                <w:tab w:val="clear" w:pos="5400"/>
                <w:tab w:val="clear" w:pos="9000"/>
              </w:tabs>
              <w:autoSpaceDE w:val="0"/>
              <w:autoSpaceDN w:val="0"/>
              <w:adjustRightInd w:val="0"/>
              <w:spacing w:line="240" w:lineRule="auto"/>
              <w:ind w:left="720"/>
              <w:contextualSpacing/>
              <w:rPr>
                <w:sz w:val="20"/>
                <w:szCs w:val="22"/>
              </w:rPr>
            </w:pP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r>
      <w:tr w:rsidR="004867D1" w:rsidRPr="000305AC" w:rsidTr="00A4018E">
        <w:trPr>
          <w:trHeight w:val="940"/>
        </w:trPr>
        <w:tc>
          <w:tcPr>
            <w:tcW w:w="1346" w:type="dxa"/>
            <w:vMerge/>
            <w:shd w:val="clear" w:color="auto" w:fill="FFFF00"/>
          </w:tcPr>
          <w:p w:rsidR="004867D1" w:rsidRPr="00380216"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4867D1" w:rsidRPr="001632B0" w:rsidRDefault="002F5BF7" w:rsidP="002F5BF7">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r w:rsidRPr="000305AC">
              <w:rPr>
                <w:sz w:val="20"/>
                <w:szCs w:val="22"/>
              </w:rPr>
              <w:t>Are there appropriate plans in place to manage the end of the contract, i.e. further tender process/ transfer of knowledge and skills?</w:t>
            </w: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r>
      <w:tr w:rsidR="004867D1" w:rsidRPr="000305AC" w:rsidTr="00A4018E">
        <w:trPr>
          <w:trHeight w:val="1150"/>
        </w:trPr>
        <w:tc>
          <w:tcPr>
            <w:tcW w:w="1346" w:type="dxa"/>
            <w:vMerge/>
            <w:shd w:val="clear" w:color="auto" w:fill="FFFF00"/>
          </w:tcPr>
          <w:p w:rsidR="004867D1" w:rsidRPr="00380216"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b/>
                <w:szCs w:val="24"/>
              </w:rPr>
            </w:pPr>
          </w:p>
        </w:tc>
        <w:tc>
          <w:tcPr>
            <w:tcW w:w="4513" w:type="dxa"/>
            <w:shd w:val="clear" w:color="auto" w:fill="auto"/>
          </w:tcPr>
          <w:p w:rsidR="004867D1" w:rsidRPr="001632B0" w:rsidRDefault="002F5BF7" w:rsidP="002F5BF7">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r w:rsidRPr="000305AC">
              <w:rPr>
                <w:sz w:val="20"/>
                <w:szCs w:val="22"/>
              </w:rPr>
              <w:t xml:space="preserve">Has a formal project review been </w:t>
            </w:r>
            <w:r>
              <w:rPr>
                <w:sz w:val="20"/>
                <w:szCs w:val="22"/>
              </w:rPr>
              <w:t>planned</w:t>
            </w:r>
            <w:r w:rsidRPr="000305AC">
              <w:rPr>
                <w:sz w:val="20"/>
                <w:szCs w:val="22"/>
              </w:rPr>
              <w:t xml:space="preserve"> and </w:t>
            </w:r>
            <w:r>
              <w:rPr>
                <w:sz w:val="20"/>
                <w:szCs w:val="22"/>
              </w:rPr>
              <w:t xml:space="preserve">are there clear processes for </w:t>
            </w:r>
            <w:r w:rsidRPr="000305AC">
              <w:rPr>
                <w:sz w:val="20"/>
                <w:szCs w:val="22"/>
              </w:rPr>
              <w:t>disseminat</w:t>
            </w:r>
            <w:r>
              <w:rPr>
                <w:sz w:val="20"/>
                <w:szCs w:val="22"/>
              </w:rPr>
              <w:t xml:space="preserve">ing </w:t>
            </w:r>
            <w:r w:rsidRPr="000305AC">
              <w:rPr>
                <w:sz w:val="20"/>
                <w:szCs w:val="22"/>
              </w:rPr>
              <w:t>‘lessons learned’?</w:t>
            </w: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c>
          <w:tcPr>
            <w:tcW w:w="4513" w:type="dxa"/>
            <w:shd w:val="clear" w:color="auto" w:fill="auto"/>
          </w:tcPr>
          <w:p w:rsidR="004867D1" w:rsidRPr="000305AC" w:rsidRDefault="004867D1" w:rsidP="008963D1">
            <w:pPr>
              <w:tabs>
                <w:tab w:val="clear" w:pos="720"/>
                <w:tab w:val="clear" w:pos="1440"/>
                <w:tab w:val="clear" w:pos="2160"/>
                <w:tab w:val="clear" w:pos="2880"/>
                <w:tab w:val="clear" w:pos="4680"/>
                <w:tab w:val="clear" w:pos="5400"/>
                <w:tab w:val="clear" w:pos="9000"/>
              </w:tabs>
              <w:autoSpaceDE w:val="0"/>
              <w:autoSpaceDN w:val="0"/>
              <w:adjustRightInd w:val="0"/>
              <w:spacing w:line="240" w:lineRule="auto"/>
              <w:rPr>
                <w:sz w:val="20"/>
                <w:szCs w:val="22"/>
              </w:rPr>
            </w:pPr>
          </w:p>
        </w:tc>
      </w:tr>
    </w:tbl>
    <w:p w:rsidR="00321369" w:rsidRDefault="00321369" w:rsidP="0059530B">
      <w:pPr>
        <w:pStyle w:val="Title"/>
        <w:jc w:val="left"/>
        <w:rPr>
          <w:rFonts w:cs="Arial"/>
        </w:rPr>
      </w:pPr>
    </w:p>
    <w:p w:rsidR="00EF0F4F" w:rsidRDefault="00EF0F4F" w:rsidP="0059530B">
      <w:pPr>
        <w:pStyle w:val="Title"/>
        <w:jc w:val="left"/>
        <w:rPr>
          <w:rFonts w:cs="Arial"/>
        </w:rPr>
      </w:pPr>
    </w:p>
    <w:p w:rsidR="00EF0F4F" w:rsidRDefault="00EF0F4F" w:rsidP="0059530B">
      <w:pPr>
        <w:pStyle w:val="Title"/>
        <w:jc w:val="left"/>
        <w:rPr>
          <w:rFonts w:cs="Arial"/>
        </w:rPr>
      </w:pPr>
    </w:p>
    <w:p w:rsidR="00EF0F4F" w:rsidRDefault="00EF0F4F" w:rsidP="0059530B">
      <w:pPr>
        <w:pStyle w:val="Title"/>
        <w:jc w:val="left"/>
        <w:rPr>
          <w:rFonts w:cs="Arial"/>
        </w:rPr>
      </w:pPr>
    </w:p>
    <w:p w:rsidR="00EF0F4F" w:rsidRDefault="00EF0F4F" w:rsidP="0059530B">
      <w:pPr>
        <w:pStyle w:val="Title"/>
        <w:jc w:val="left"/>
        <w:rPr>
          <w:rFonts w:cs="Arial"/>
        </w:rPr>
      </w:pPr>
    </w:p>
    <w:p w:rsidR="00EF0F4F" w:rsidRDefault="00EF0F4F" w:rsidP="0059530B">
      <w:pPr>
        <w:pStyle w:val="Title"/>
        <w:jc w:val="left"/>
        <w:rPr>
          <w:rFonts w:cs="Arial"/>
        </w:rPr>
      </w:pPr>
    </w:p>
    <w:p w:rsidR="00EF0F4F" w:rsidRDefault="00EF0F4F" w:rsidP="0059530B">
      <w:pPr>
        <w:pStyle w:val="Title"/>
        <w:jc w:val="left"/>
        <w:rPr>
          <w:rFonts w:cs="Arial"/>
        </w:rPr>
      </w:pPr>
    </w:p>
    <w:p w:rsidR="00EF0F4F" w:rsidRDefault="00EF0F4F" w:rsidP="0059530B">
      <w:pPr>
        <w:pStyle w:val="Title"/>
        <w:jc w:val="left"/>
        <w:rPr>
          <w:rFonts w:cs="Arial"/>
        </w:rPr>
      </w:pPr>
    </w:p>
    <w:p w:rsidR="00EF0F4F" w:rsidRDefault="00EF0F4F" w:rsidP="0059530B">
      <w:pPr>
        <w:pStyle w:val="Title"/>
        <w:jc w:val="left"/>
        <w:rPr>
          <w:rFonts w:cs="Arial"/>
        </w:rPr>
      </w:pPr>
    </w:p>
    <w:p w:rsidR="00EF0F4F" w:rsidRDefault="00EF0F4F" w:rsidP="0059530B">
      <w:pPr>
        <w:pStyle w:val="Title"/>
        <w:jc w:val="left"/>
        <w:rPr>
          <w:rFonts w:cs="Arial"/>
        </w:rPr>
        <w:sectPr w:rsidR="00EF0F4F" w:rsidSect="00F869C5">
          <w:pgSz w:w="16838" w:h="11906" w:orient="landscape" w:code="9"/>
          <w:pgMar w:top="1134" w:right="1134" w:bottom="1134" w:left="1134" w:header="720" w:footer="720" w:gutter="0"/>
          <w:cols w:space="708"/>
          <w:docGrid w:linePitch="360"/>
        </w:sectPr>
      </w:pPr>
    </w:p>
    <w:p w:rsidR="00321369" w:rsidRDefault="00321369" w:rsidP="00321369">
      <w:pPr>
        <w:pStyle w:val="Heading1"/>
      </w:pPr>
      <w:bookmarkStart w:id="31" w:name="_Approvals_and_Assurance"/>
      <w:bookmarkStart w:id="32" w:name="_Toc415563803"/>
      <w:bookmarkEnd w:id="31"/>
      <w:r w:rsidRPr="0059530B">
        <w:lastRenderedPageBreak/>
        <w:t xml:space="preserve">Approvals and Assurance </w:t>
      </w:r>
      <w:r w:rsidR="005A05AF">
        <w:t>Plan</w:t>
      </w:r>
      <w:r>
        <w:t xml:space="preserve"> Template</w:t>
      </w:r>
      <w:r>
        <w:tab/>
      </w:r>
      <w:r>
        <w:tab/>
      </w:r>
      <w:r>
        <w:tab/>
      </w:r>
      <w:r>
        <w:tab/>
      </w:r>
      <w:r>
        <w:tab/>
      </w:r>
      <w:r>
        <w:tab/>
      </w:r>
      <w:r>
        <w:tab/>
      </w:r>
      <w:r>
        <w:tab/>
        <w:t xml:space="preserve">Annex </w:t>
      </w:r>
      <w:r w:rsidR="00502266">
        <w:t>C</w:t>
      </w:r>
      <w:bookmarkEnd w:id="32"/>
    </w:p>
    <w:p w:rsidR="002F5BF7" w:rsidRDefault="00020DC8" w:rsidP="00020DC8">
      <w:pPr>
        <w:jc w:val="center"/>
      </w:pPr>
      <w:r>
        <w:object w:dxaOrig="17484" w:dyaOrig="11745">
          <v:shape id="_x0000_i1029" type="#_x0000_t75" style="width:663.75pt;height:410.25pt" o:ole="">
            <v:imagedata r:id="rId31" o:title=""/>
          </v:shape>
          <o:OLEObject Type="Embed" ProgID="Excel.Sheet.12" ShapeID="_x0000_i1029" DrawAspect="Content" ObjectID="_1489316820" r:id="rId32"/>
        </w:object>
      </w:r>
      <w:bookmarkStart w:id="33" w:name="_Annex_C_Central"/>
      <w:bookmarkEnd w:id="33"/>
    </w:p>
    <w:bookmarkStart w:id="34" w:name="_MON_1487489904"/>
    <w:bookmarkEnd w:id="34"/>
    <w:p w:rsidR="00303331" w:rsidRDefault="00020DC8" w:rsidP="00020DC8">
      <w:pPr>
        <w:tabs>
          <w:tab w:val="clear" w:pos="720"/>
          <w:tab w:val="clear" w:pos="1440"/>
          <w:tab w:val="clear" w:pos="2160"/>
          <w:tab w:val="clear" w:pos="2880"/>
          <w:tab w:val="clear" w:pos="4680"/>
          <w:tab w:val="clear" w:pos="5400"/>
          <w:tab w:val="clear" w:pos="9000"/>
        </w:tabs>
        <w:spacing w:line="240" w:lineRule="auto"/>
        <w:jc w:val="center"/>
        <w:sectPr w:rsidR="00303331" w:rsidSect="00303331">
          <w:headerReference w:type="default" r:id="rId33"/>
          <w:pgSz w:w="16838" w:h="11906" w:orient="landscape" w:code="9"/>
          <w:pgMar w:top="1134" w:right="1134" w:bottom="1134" w:left="1134" w:header="720" w:footer="720" w:gutter="0"/>
          <w:cols w:space="708"/>
          <w:docGrid w:linePitch="360"/>
        </w:sectPr>
      </w:pPr>
      <w:r>
        <w:object w:dxaOrig="1550" w:dyaOrig="991">
          <v:shape id="_x0000_i1030" type="#_x0000_t75" style="width:78pt;height:49.5pt" o:ole="">
            <v:imagedata r:id="rId34" o:title=""/>
          </v:shape>
          <o:OLEObject Type="Embed" ProgID="Excel.Sheet.12" ShapeID="_x0000_i1030" DrawAspect="Icon" ObjectID="_1489316821" r:id="rId35"/>
        </w:object>
      </w:r>
    </w:p>
    <w:p w:rsidR="002F5BF7" w:rsidRDefault="002F5BF7" w:rsidP="00EF0F4F">
      <w:pPr>
        <w:pStyle w:val="Heading1"/>
      </w:pPr>
      <w:bookmarkStart w:id="35" w:name="_Toc415563804"/>
      <w:r>
        <w:lastRenderedPageBreak/>
        <w:t>Risk Potential Assessment Form</w:t>
      </w:r>
      <w:r w:rsidR="0007470E">
        <w:t xml:space="preserve"> (Stage 1)</w:t>
      </w:r>
      <w:r>
        <w:t xml:space="preserve"> </w:t>
      </w:r>
      <w:r w:rsidR="000E30BB">
        <w:t xml:space="preserve"> </w:t>
      </w:r>
      <w:r w:rsidR="000E30BB">
        <w:tab/>
      </w:r>
      <w:r w:rsidR="008520C0">
        <w:tab/>
      </w:r>
      <w:r>
        <w:t>Annex D</w:t>
      </w:r>
      <w:bookmarkEnd w:id="35"/>
    </w:p>
    <w:p w:rsidR="008520C0" w:rsidRDefault="008520C0" w:rsidP="008520C0">
      <w:pPr>
        <w:ind w:left="-720"/>
      </w:pPr>
    </w:p>
    <w:p w:rsidR="008520C0" w:rsidRDefault="008520C0" w:rsidP="008520C0">
      <w:pPr>
        <w:ind w:left="-720"/>
      </w:pPr>
    </w:p>
    <w:p w:rsidR="008520C0" w:rsidRDefault="008520C0" w:rsidP="008520C0">
      <w:pPr>
        <w:ind w:left="-720"/>
        <w:rPr>
          <w:b/>
          <w:bCs/>
          <w:sz w:val="22"/>
          <w:szCs w:val="22"/>
          <w:lang w:eastAsia="en-GB"/>
        </w:rPr>
      </w:pPr>
      <w:r>
        <w:rPr>
          <w:rFonts w:ascii="Times New Roman" w:hAnsi="Times New Roman"/>
          <w:noProof/>
          <w:szCs w:val="24"/>
          <w:lang w:eastAsia="en-GB"/>
        </w:rPr>
        <w:drawing>
          <wp:anchor distT="0" distB="0" distL="114300" distR="114300" simplePos="0" relativeHeight="251653120" behindDoc="0" locked="0" layoutInCell="1" allowOverlap="1" wp14:anchorId="18A02D1C" wp14:editId="53EF57BF">
            <wp:simplePos x="0" y="0"/>
            <wp:positionH relativeFrom="column">
              <wp:posOffset>5219700</wp:posOffset>
            </wp:positionH>
            <wp:positionV relativeFrom="paragraph">
              <wp:posOffset>-314325</wp:posOffset>
            </wp:positionV>
            <wp:extent cx="1120140" cy="1120140"/>
            <wp:effectExtent l="0" t="0" r="3810" b="3810"/>
            <wp:wrapSquare wrapText="left"/>
            <wp:docPr id="4" name="Picture 4" descr="dualSGstacked_Col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alSGstacked_Col_print"/>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pic:spPr>
                </pic:pic>
              </a:graphicData>
            </a:graphic>
            <wp14:sizeRelH relativeFrom="page">
              <wp14:pctWidth>0</wp14:pctWidth>
            </wp14:sizeRelH>
            <wp14:sizeRelV relativeFrom="page">
              <wp14:pctHeight>0</wp14:pctHeight>
            </wp14:sizeRelV>
          </wp:anchor>
        </w:drawing>
      </w:r>
      <w:r>
        <w:rPr>
          <w:b/>
          <w:bCs/>
          <w:sz w:val="22"/>
          <w:szCs w:val="22"/>
          <w:lang w:eastAsia="en-GB"/>
        </w:rPr>
        <w:t>STAGE 1</w:t>
      </w:r>
    </w:p>
    <w:p w:rsidR="008520C0" w:rsidRDefault="008520C0" w:rsidP="008520C0">
      <w:pPr>
        <w:ind w:left="-720"/>
        <w:rPr>
          <w:b/>
          <w:bCs/>
          <w:sz w:val="22"/>
          <w:szCs w:val="22"/>
          <w:lang w:eastAsia="en-GB"/>
        </w:rPr>
      </w:pPr>
    </w:p>
    <w:p w:rsidR="008520C0" w:rsidRDefault="008520C0" w:rsidP="008520C0">
      <w:pPr>
        <w:ind w:left="-720"/>
        <w:rPr>
          <w:b/>
          <w:bCs/>
          <w:sz w:val="22"/>
          <w:szCs w:val="22"/>
          <w:lang w:eastAsia="en-GB"/>
        </w:rPr>
      </w:pPr>
      <w:r>
        <w:rPr>
          <w:b/>
          <w:bCs/>
          <w:sz w:val="22"/>
          <w:szCs w:val="22"/>
          <w:lang w:eastAsia="en-GB"/>
        </w:rPr>
        <w:t>RISK POTENTIAL ASSESSMENT</w:t>
      </w:r>
    </w:p>
    <w:p w:rsidR="008520C0" w:rsidRDefault="008520C0" w:rsidP="002F5BF7"/>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0"/>
      </w:tblGrid>
      <w:tr w:rsidR="002F5BF7" w:rsidTr="008520C0">
        <w:tc>
          <w:tcPr>
            <w:tcW w:w="10620" w:type="dxa"/>
            <w:tcBorders>
              <w:bottom w:val="single" w:sz="4" w:space="0" w:color="auto"/>
            </w:tcBorders>
            <w:shd w:val="clear" w:color="auto" w:fill="C0C0C0"/>
          </w:tcPr>
          <w:p w:rsidR="002F5BF7" w:rsidRPr="00125DD0" w:rsidRDefault="002F5BF7" w:rsidP="008520C0">
            <w:pPr>
              <w:rPr>
                <w:b/>
                <w:color w:val="FFFFFF"/>
                <w:sz w:val="28"/>
                <w:szCs w:val="28"/>
              </w:rPr>
            </w:pPr>
            <w:r w:rsidRPr="00125DD0">
              <w:rPr>
                <w:b/>
                <w:color w:val="FFFFFF"/>
                <w:sz w:val="28"/>
                <w:szCs w:val="28"/>
              </w:rPr>
              <w:t>Introduction</w:t>
            </w:r>
          </w:p>
        </w:tc>
      </w:tr>
      <w:tr w:rsidR="002F5BF7" w:rsidTr="008520C0">
        <w:tc>
          <w:tcPr>
            <w:tcW w:w="10620" w:type="dxa"/>
            <w:shd w:val="clear" w:color="auto" w:fill="FFFFFF"/>
          </w:tcPr>
          <w:p w:rsidR="002F5BF7" w:rsidRPr="00125DD0" w:rsidRDefault="002F5BF7" w:rsidP="008520C0">
            <w:pPr>
              <w:rPr>
                <w:b/>
                <w:color w:val="FFFFFF"/>
                <w:sz w:val="28"/>
                <w:szCs w:val="28"/>
              </w:rPr>
            </w:pPr>
            <w:r w:rsidRPr="00125DD0">
              <w:rPr>
                <w:sz w:val="20"/>
                <w:lang w:eastAsia="en-GB"/>
              </w:rPr>
              <w:t>You should use this form, at the earliest opportunity, to make a simple assessment of how complex or strategically important your policy, programme or project might be, and to identify whether it should be supported by the Scottish Government’s Independent Assurance Review process.</w:t>
            </w:r>
          </w:p>
        </w:tc>
      </w:tr>
    </w:tbl>
    <w:p w:rsidR="002F5BF7" w:rsidRDefault="002F5BF7" w:rsidP="002F5BF7">
      <w:pPr>
        <w:rPr>
          <w:sz w:val="20"/>
          <w:lang w:eastAsia="en-GB"/>
        </w:rPr>
      </w:pP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0"/>
      </w:tblGrid>
      <w:tr w:rsidR="002F5BF7" w:rsidTr="008520C0">
        <w:tc>
          <w:tcPr>
            <w:tcW w:w="10620" w:type="dxa"/>
            <w:tcBorders>
              <w:bottom w:val="single" w:sz="4" w:space="0" w:color="auto"/>
            </w:tcBorders>
            <w:shd w:val="clear" w:color="auto" w:fill="C0C0C0"/>
          </w:tcPr>
          <w:p w:rsidR="002F5BF7" w:rsidRPr="00125DD0" w:rsidRDefault="002F5BF7" w:rsidP="008520C0">
            <w:pPr>
              <w:rPr>
                <w:b/>
                <w:color w:val="FFFFFF"/>
                <w:sz w:val="28"/>
                <w:szCs w:val="28"/>
              </w:rPr>
            </w:pPr>
            <w:r w:rsidRPr="00125DD0">
              <w:rPr>
                <w:b/>
                <w:color w:val="FFFFFF"/>
                <w:sz w:val="28"/>
                <w:szCs w:val="28"/>
              </w:rPr>
              <w:t>How to complete this form</w:t>
            </w:r>
          </w:p>
        </w:tc>
      </w:tr>
      <w:tr w:rsidR="002F5BF7" w:rsidTr="008520C0">
        <w:tc>
          <w:tcPr>
            <w:tcW w:w="10620" w:type="dxa"/>
            <w:tcBorders>
              <w:bottom w:val="single" w:sz="4" w:space="0" w:color="auto"/>
            </w:tcBorders>
            <w:shd w:val="clear" w:color="auto" w:fill="FFFFFF"/>
          </w:tcPr>
          <w:p w:rsidR="002F5BF7" w:rsidRPr="00125DD0" w:rsidRDefault="002F5BF7" w:rsidP="008520C0">
            <w:pPr>
              <w:rPr>
                <w:sz w:val="20"/>
                <w:lang w:eastAsia="en-GB"/>
              </w:rPr>
            </w:pPr>
            <w:r w:rsidRPr="00125DD0">
              <w:rPr>
                <w:sz w:val="20"/>
                <w:lang w:eastAsia="en-GB"/>
              </w:rPr>
              <w:t>Record the Policy, Programme or Project name etc in Section A.  Consider each Section (B to D) and place ‘x’ in one of the five columns (</w:t>
            </w:r>
            <w:r w:rsidRPr="00125DD0">
              <w:rPr>
                <w:sz w:val="20"/>
                <w:u w:val="single"/>
                <w:lang w:eastAsia="en-GB"/>
              </w:rPr>
              <w:t>very low</w:t>
            </w:r>
            <w:r w:rsidRPr="00125DD0">
              <w:rPr>
                <w:sz w:val="20"/>
                <w:lang w:eastAsia="en-GB"/>
              </w:rPr>
              <w:t xml:space="preserve"> to </w:t>
            </w:r>
            <w:r w:rsidRPr="00125DD0">
              <w:rPr>
                <w:sz w:val="20"/>
                <w:u w:val="single"/>
                <w:lang w:eastAsia="en-GB"/>
              </w:rPr>
              <w:t>very high</w:t>
            </w:r>
            <w:r w:rsidRPr="00125DD0">
              <w:rPr>
                <w:sz w:val="20"/>
                <w:lang w:eastAsia="en-GB"/>
              </w:rPr>
              <w:t>) to indicate the level of Change, Impact and Budget associated with the policy, programme or project.</w:t>
            </w:r>
          </w:p>
          <w:p w:rsidR="002F5BF7" w:rsidRPr="00125DD0" w:rsidRDefault="002F5BF7" w:rsidP="008520C0">
            <w:pPr>
              <w:rPr>
                <w:sz w:val="20"/>
                <w:lang w:eastAsia="en-GB"/>
              </w:rPr>
            </w:pPr>
          </w:p>
          <w:p w:rsidR="002F5BF7" w:rsidRPr="00125DD0" w:rsidRDefault="002F5BF7" w:rsidP="008520C0">
            <w:pPr>
              <w:rPr>
                <w:sz w:val="20"/>
                <w:lang w:eastAsia="en-GB"/>
              </w:rPr>
            </w:pPr>
            <w:r w:rsidRPr="00125DD0">
              <w:rPr>
                <w:sz w:val="20"/>
                <w:lang w:eastAsia="en-GB"/>
              </w:rPr>
              <w:t>In Section E record the sum of the numbers awarded in each of the columns from Sections B to D.  Section F indicates the action you should take given the sum recorded in Section E.</w:t>
            </w:r>
          </w:p>
          <w:p w:rsidR="002F5BF7" w:rsidRPr="00125DD0" w:rsidRDefault="002F5BF7" w:rsidP="008520C0">
            <w:pPr>
              <w:rPr>
                <w:sz w:val="20"/>
                <w:lang w:eastAsia="en-GB"/>
              </w:rPr>
            </w:pPr>
          </w:p>
          <w:p w:rsidR="002F5BF7" w:rsidRPr="00125DD0" w:rsidRDefault="002F5BF7" w:rsidP="008520C0">
            <w:pPr>
              <w:rPr>
                <w:b/>
                <w:color w:val="FFFFFF"/>
                <w:sz w:val="28"/>
                <w:szCs w:val="28"/>
              </w:rPr>
            </w:pPr>
            <w:r w:rsidRPr="00125DD0">
              <w:rPr>
                <w:sz w:val="20"/>
                <w:lang w:eastAsia="en-GB"/>
              </w:rPr>
              <w:t>Section G should be signed by the Senior Policy Owner (SPO) or the Senior Responsible Owner (SRO) and counter-signed by the individual within the organisation to whom they report on Policy, Programme or Project progress.  This provides an audit and demonstrates that the potential risk associated with a policy, programme or project has been considered.</w:t>
            </w:r>
          </w:p>
        </w:tc>
      </w:tr>
    </w:tbl>
    <w:p w:rsidR="002F5BF7" w:rsidRDefault="002F5BF7" w:rsidP="002F5BF7">
      <w:pPr>
        <w:rPr>
          <w:sz w:val="20"/>
          <w:lang w:eastAsia="en-GB"/>
        </w:rPr>
      </w:pP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87"/>
        <w:gridCol w:w="6333"/>
      </w:tblGrid>
      <w:tr w:rsidR="002F5BF7" w:rsidTr="008520C0">
        <w:tc>
          <w:tcPr>
            <w:tcW w:w="10620" w:type="dxa"/>
            <w:gridSpan w:val="2"/>
            <w:shd w:val="clear" w:color="auto" w:fill="C0C0C0"/>
          </w:tcPr>
          <w:p w:rsidR="002F5BF7" w:rsidRPr="00125DD0" w:rsidRDefault="002F5BF7" w:rsidP="008520C0">
            <w:pPr>
              <w:rPr>
                <w:b/>
                <w:color w:val="FFFFFF"/>
                <w:sz w:val="28"/>
                <w:szCs w:val="28"/>
              </w:rPr>
            </w:pPr>
            <w:r w:rsidRPr="00125DD0">
              <w:rPr>
                <w:b/>
                <w:color w:val="FFFFFF"/>
                <w:sz w:val="28"/>
                <w:szCs w:val="28"/>
              </w:rPr>
              <w:t>Section A – Policy, Programme or Project Details</w:t>
            </w:r>
          </w:p>
        </w:tc>
      </w:tr>
      <w:tr w:rsidR="002F5BF7" w:rsidTr="008520C0">
        <w:tc>
          <w:tcPr>
            <w:tcW w:w="4287" w:type="dxa"/>
            <w:shd w:val="clear" w:color="auto" w:fill="auto"/>
          </w:tcPr>
          <w:p w:rsidR="002F5BF7" w:rsidRPr="00125DD0" w:rsidRDefault="002F5BF7" w:rsidP="008520C0">
            <w:pPr>
              <w:rPr>
                <w:sz w:val="20"/>
              </w:rPr>
            </w:pPr>
            <w:r w:rsidRPr="00125DD0">
              <w:rPr>
                <w:sz w:val="20"/>
              </w:rPr>
              <w:t>Policy, Programme or Project Name</w:t>
            </w:r>
          </w:p>
        </w:tc>
        <w:tc>
          <w:tcPr>
            <w:tcW w:w="6333" w:type="dxa"/>
            <w:shd w:val="clear" w:color="auto" w:fill="auto"/>
          </w:tcPr>
          <w:p w:rsidR="002F5BF7" w:rsidRDefault="002F5BF7" w:rsidP="008520C0"/>
        </w:tc>
      </w:tr>
      <w:tr w:rsidR="002F5BF7" w:rsidTr="008520C0">
        <w:tc>
          <w:tcPr>
            <w:tcW w:w="4287" w:type="dxa"/>
            <w:shd w:val="clear" w:color="auto" w:fill="auto"/>
          </w:tcPr>
          <w:p w:rsidR="002F5BF7" w:rsidRPr="00125DD0" w:rsidRDefault="002F5BF7" w:rsidP="008520C0">
            <w:pPr>
              <w:rPr>
                <w:sz w:val="20"/>
              </w:rPr>
            </w:pPr>
            <w:r w:rsidRPr="00125DD0">
              <w:rPr>
                <w:sz w:val="20"/>
              </w:rPr>
              <w:t>SPO/SRO</w:t>
            </w:r>
          </w:p>
        </w:tc>
        <w:tc>
          <w:tcPr>
            <w:tcW w:w="6333" w:type="dxa"/>
            <w:shd w:val="clear" w:color="auto" w:fill="auto"/>
          </w:tcPr>
          <w:p w:rsidR="002F5BF7" w:rsidRDefault="002F5BF7" w:rsidP="008520C0"/>
        </w:tc>
      </w:tr>
      <w:tr w:rsidR="002F5BF7" w:rsidTr="008520C0">
        <w:tc>
          <w:tcPr>
            <w:tcW w:w="4287" w:type="dxa"/>
            <w:shd w:val="clear" w:color="auto" w:fill="auto"/>
          </w:tcPr>
          <w:p w:rsidR="002F5BF7" w:rsidRPr="00125DD0" w:rsidRDefault="002F5BF7" w:rsidP="008520C0">
            <w:pPr>
              <w:rPr>
                <w:sz w:val="20"/>
              </w:rPr>
            </w:pPr>
            <w:r w:rsidRPr="00125DD0">
              <w:rPr>
                <w:sz w:val="20"/>
              </w:rPr>
              <w:t>Organisation Responsible for Delivery</w:t>
            </w:r>
          </w:p>
        </w:tc>
        <w:tc>
          <w:tcPr>
            <w:tcW w:w="6333" w:type="dxa"/>
            <w:shd w:val="clear" w:color="auto" w:fill="auto"/>
          </w:tcPr>
          <w:p w:rsidR="002F5BF7" w:rsidRDefault="002F5BF7" w:rsidP="008520C0"/>
        </w:tc>
      </w:tr>
    </w:tbl>
    <w:p w:rsidR="002F5BF7" w:rsidRDefault="002F5BF7" w:rsidP="002F5BF7"/>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2"/>
        <w:gridCol w:w="720"/>
        <w:gridCol w:w="718"/>
        <w:gridCol w:w="719"/>
        <w:gridCol w:w="720"/>
        <w:gridCol w:w="720"/>
        <w:gridCol w:w="3481"/>
      </w:tblGrid>
      <w:tr w:rsidR="002F5BF7" w:rsidTr="008520C0">
        <w:tc>
          <w:tcPr>
            <w:tcW w:w="10620" w:type="dxa"/>
            <w:gridSpan w:val="7"/>
            <w:shd w:val="clear" w:color="auto" w:fill="C0C0C0"/>
          </w:tcPr>
          <w:p w:rsidR="002F5BF7" w:rsidRPr="00125DD0" w:rsidRDefault="002F5BF7" w:rsidP="008520C0">
            <w:pPr>
              <w:rPr>
                <w:b/>
                <w:color w:val="FFFFFF"/>
                <w:sz w:val="28"/>
                <w:szCs w:val="28"/>
              </w:rPr>
            </w:pPr>
            <w:r w:rsidRPr="00125DD0">
              <w:rPr>
                <w:b/>
                <w:color w:val="FFFFFF"/>
                <w:sz w:val="28"/>
                <w:szCs w:val="28"/>
              </w:rPr>
              <w:t>Section B – Likelihood of Change</w:t>
            </w:r>
          </w:p>
        </w:tc>
      </w:tr>
      <w:tr w:rsidR="002F5BF7" w:rsidTr="008520C0">
        <w:tc>
          <w:tcPr>
            <w:tcW w:w="10620" w:type="dxa"/>
            <w:gridSpan w:val="7"/>
            <w:shd w:val="clear" w:color="auto" w:fill="auto"/>
          </w:tcPr>
          <w:p w:rsidR="002F5BF7" w:rsidRPr="00125DD0" w:rsidRDefault="002F5BF7" w:rsidP="008520C0">
            <w:pPr>
              <w:rPr>
                <w:sz w:val="20"/>
              </w:rPr>
            </w:pPr>
            <w:r w:rsidRPr="00125DD0">
              <w:rPr>
                <w:sz w:val="20"/>
              </w:rPr>
              <w:t>How likely is it that the programme or project’s ability to deliver to time, cost and quality will be compromised?</w:t>
            </w:r>
          </w:p>
        </w:tc>
      </w:tr>
      <w:tr w:rsidR="002F5BF7" w:rsidTr="008520C0">
        <w:tc>
          <w:tcPr>
            <w:tcW w:w="3542" w:type="dxa"/>
            <w:shd w:val="clear" w:color="auto" w:fill="C0C0C0"/>
          </w:tcPr>
          <w:p w:rsidR="002F5BF7" w:rsidRDefault="002F5BF7" w:rsidP="008520C0">
            <w:pPr>
              <w:jc w:val="center"/>
            </w:pPr>
          </w:p>
        </w:tc>
        <w:tc>
          <w:tcPr>
            <w:tcW w:w="720" w:type="dxa"/>
            <w:shd w:val="clear" w:color="auto" w:fill="C0C0C0"/>
          </w:tcPr>
          <w:p w:rsidR="002F5BF7" w:rsidRDefault="002F5BF7" w:rsidP="008520C0">
            <w:pPr>
              <w:jc w:val="center"/>
            </w:pPr>
            <w:r>
              <w:t>Very Low</w:t>
            </w:r>
          </w:p>
        </w:tc>
        <w:tc>
          <w:tcPr>
            <w:tcW w:w="718" w:type="dxa"/>
            <w:shd w:val="clear" w:color="auto" w:fill="C0C0C0"/>
          </w:tcPr>
          <w:p w:rsidR="002F5BF7" w:rsidRDefault="002F5BF7" w:rsidP="008520C0">
            <w:pPr>
              <w:jc w:val="center"/>
            </w:pPr>
            <w:r>
              <w:t>Low</w:t>
            </w:r>
          </w:p>
        </w:tc>
        <w:tc>
          <w:tcPr>
            <w:tcW w:w="719" w:type="dxa"/>
            <w:shd w:val="clear" w:color="auto" w:fill="C0C0C0"/>
          </w:tcPr>
          <w:p w:rsidR="002F5BF7" w:rsidRDefault="002F5BF7" w:rsidP="008520C0">
            <w:pPr>
              <w:jc w:val="center"/>
            </w:pPr>
            <w:r>
              <w:t>Med</w:t>
            </w:r>
          </w:p>
        </w:tc>
        <w:tc>
          <w:tcPr>
            <w:tcW w:w="720" w:type="dxa"/>
            <w:shd w:val="clear" w:color="auto" w:fill="C0C0C0"/>
          </w:tcPr>
          <w:p w:rsidR="002F5BF7" w:rsidRDefault="002F5BF7" w:rsidP="008520C0">
            <w:pPr>
              <w:jc w:val="center"/>
            </w:pPr>
            <w:r>
              <w:t>High</w:t>
            </w:r>
          </w:p>
        </w:tc>
        <w:tc>
          <w:tcPr>
            <w:tcW w:w="720" w:type="dxa"/>
            <w:shd w:val="clear" w:color="auto" w:fill="C0C0C0"/>
          </w:tcPr>
          <w:p w:rsidR="002F5BF7" w:rsidRDefault="002F5BF7" w:rsidP="008520C0">
            <w:pPr>
              <w:jc w:val="center"/>
            </w:pPr>
            <w:r>
              <w:t>Very High</w:t>
            </w:r>
          </w:p>
        </w:tc>
        <w:tc>
          <w:tcPr>
            <w:tcW w:w="3481" w:type="dxa"/>
            <w:shd w:val="clear" w:color="auto" w:fill="C0C0C0"/>
          </w:tcPr>
          <w:p w:rsidR="002F5BF7" w:rsidRDefault="002F5BF7" w:rsidP="008520C0">
            <w:pPr>
              <w:jc w:val="center"/>
            </w:pPr>
          </w:p>
        </w:tc>
      </w:tr>
      <w:tr w:rsidR="002F5BF7" w:rsidTr="008520C0">
        <w:tc>
          <w:tcPr>
            <w:tcW w:w="3542" w:type="dxa"/>
            <w:shd w:val="clear" w:color="auto" w:fill="auto"/>
          </w:tcPr>
          <w:p w:rsidR="002F5BF7" w:rsidRPr="00125DD0" w:rsidRDefault="002F5BF7" w:rsidP="008520C0">
            <w:pPr>
              <w:rPr>
                <w:sz w:val="20"/>
              </w:rPr>
            </w:pPr>
            <w:r w:rsidRPr="00125DD0">
              <w:rPr>
                <w:sz w:val="20"/>
              </w:rPr>
              <w:t xml:space="preserve">The policy, programme or project is well scoped.  Objectives or Outcomes are clearly defined and should not change.  The necessary resourcing and finance have been approved.  </w:t>
            </w:r>
          </w:p>
        </w:tc>
        <w:tc>
          <w:tcPr>
            <w:tcW w:w="720" w:type="dxa"/>
            <w:shd w:val="clear" w:color="auto" w:fill="auto"/>
            <w:vAlign w:val="center"/>
          </w:tcPr>
          <w:p w:rsidR="002F5BF7" w:rsidRPr="00125DD0" w:rsidRDefault="002F5BF7" w:rsidP="008520C0">
            <w:pPr>
              <w:jc w:val="center"/>
              <w:rPr>
                <w:color w:val="C0C0C0"/>
                <w:sz w:val="52"/>
                <w:szCs w:val="52"/>
              </w:rPr>
            </w:pPr>
            <w:r w:rsidRPr="00125DD0">
              <w:rPr>
                <w:color w:val="C0C0C0"/>
                <w:sz w:val="52"/>
                <w:szCs w:val="52"/>
              </w:rPr>
              <w:t>1</w:t>
            </w:r>
          </w:p>
        </w:tc>
        <w:tc>
          <w:tcPr>
            <w:tcW w:w="718" w:type="dxa"/>
            <w:shd w:val="clear" w:color="auto" w:fill="auto"/>
            <w:vAlign w:val="center"/>
          </w:tcPr>
          <w:p w:rsidR="002F5BF7" w:rsidRPr="00125DD0" w:rsidRDefault="002F5BF7" w:rsidP="008520C0">
            <w:pPr>
              <w:jc w:val="center"/>
              <w:rPr>
                <w:color w:val="C0C0C0"/>
                <w:sz w:val="52"/>
                <w:szCs w:val="52"/>
              </w:rPr>
            </w:pPr>
            <w:r w:rsidRPr="00125DD0">
              <w:rPr>
                <w:color w:val="C0C0C0"/>
                <w:sz w:val="52"/>
                <w:szCs w:val="52"/>
              </w:rPr>
              <w:t>2</w:t>
            </w:r>
          </w:p>
        </w:tc>
        <w:tc>
          <w:tcPr>
            <w:tcW w:w="719" w:type="dxa"/>
            <w:shd w:val="clear" w:color="auto" w:fill="auto"/>
            <w:vAlign w:val="center"/>
          </w:tcPr>
          <w:p w:rsidR="002F5BF7" w:rsidRPr="00125DD0" w:rsidRDefault="002F5BF7" w:rsidP="008520C0">
            <w:pPr>
              <w:jc w:val="center"/>
              <w:rPr>
                <w:color w:val="C0C0C0"/>
                <w:sz w:val="52"/>
                <w:szCs w:val="52"/>
              </w:rPr>
            </w:pPr>
            <w:r w:rsidRPr="00125DD0">
              <w:rPr>
                <w:color w:val="C0C0C0"/>
                <w:sz w:val="52"/>
                <w:szCs w:val="52"/>
              </w:rPr>
              <w:t>3</w:t>
            </w:r>
          </w:p>
        </w:tc>
        <w:tc>
          <w:tcPr>
            <w:tcW w:w="720" w:type="dxa"/>
            <w:shd w:val="clear" w:color="auto" w:fill="auto"/>
            <w:vAlign w:val="center"/>
          </w:tcPr>
          <w:p w:rsidR="002F5BF7" w:rsidRPr="00125DD0" w:rsidRDefault="002F5BF7" w:rsidP="008520C0">
            <w:pPr>
              <w:jc w:val="center"/>
              <w:rPr>
                <w:color w:val="C0C0C0"/>
                <w:sz w:val="52"/>
                <w:szCs w:val="52"/>
              </w:rPr>
            </w:pPr>
            <w:r w:rsidRPr="00125DD0">
              <w:rPr>
                <w:color w:val="C0C0C0"/>
                <w:sz w:val="52"/>
                <w:szCs w:val="52"/>
              </w:rPr>
              <w:t>4</w:t>
            </w:r>
          </w:p>
        </w:tc>
        <w:tc>
          <w:tcPr>
            <w:tcW w:w="720" w:type="dxa"/>
            <w:shd w:val="clear" w:color="auto" w:fill="auto"/>
            <w:vAlign w:val="center"/>
          </w:tcPr>
          <w:p w:rsidR="002F5BF7" w:rsidRPr="00125DD0" w:rsidRDefault="002F5BF7" w:rsidP="008520C0">
            <w:pPr>
              <w:jc w:val="center"/>
              <w:rPr>
                <w:color w:val="C0C0C0"/>
                <w:sz w:val="52"/>
                <w:szCs w:val="52"/>
              </w:rPr>
            </w:pPr>
            <w:r w:rsidRPr="00125DD0">
              <w:rPr>
                <w:color w:val="C0C0C0"/>
                <w:sz w:val="52"/>
                <w:szCs w:val="52"/>
              </w:rPr>
              <w:t>5</w:t>
            </w:r>
          </w:p>
        </w:tc>
        <w:tc>
          <w:tcPr>
            <w:tcW w:w="3481" w:type="dxa"/>
            <w:shd w:val="clear" w:color="auto" w:fill="auto"/>
          </w:tcPr>
          <w:p w:rsidR="002F5BF7" w:rsidRPr="00125DD0" w:rsidRDefault="002F5BF7" w:rsidP="008520C0">
            <w:pPr>
              <w:rPr>
                <w:sz w:val="20"/>
              </w:rPr>
            </w:pPr>
            <w:r w:rsidRPr="00125DD0">
              <w:rPr>
                <w:sz w:val="20"/>
              </w:rPr>
              <w:t xml:space="preserve">The policy, programme or project will be subject to changing demands and pressures.  There are significant external pressures on the programme or project.   </w:t>
            </w:r>
          </w:p>
        </w:tc>
      </w:tr>
    </w:tbl>
    <w:p w:rsidR="002F5BF7" w:rsidRDefault="002F5BF7" w:rsidP="002F5BF7"/>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0"/>
        <w:gridCol w:w="719"/>
        <w:gridCol w:w="718"/>
        <w:gridCol w:w="719"/>
        <w:gridCol w:w="720"/>
        <w:gridCol w:w="720"/>
        <w:gridCol w:w="3484"/>
      </w:tblGrid>
      <w:tr w:rsidR="002F5BF7" w:rsidTr="008520C0">
        <w:tc>
          <w:tcPr>
            <w:tcW w:w="10620" w:type="dxa"/>
            <w:gridSpan w:val="7"/>
            <w:shd w:val="clear" w:color="auto" w:fill="C0C0C0"/>
          </w:tcPr>
          <w:p w:rsidR="002F5BF7" w:rsidRPr="00125DD0" w:rsidRDefault="002F5BF7" w:rsidP="008520C0">
            <w:pPr>
              <w:rPr>
                <w:b/>
                <w:color w:val="FFFFFF"/>
                <w:sz w:val="28"/>
                <w:szCs w:val="28"/>
              </w:rPr>
            </w:pPr>
            <w:r w:rsidRPr="00125DD0">
              <w:rPr>
                <w:b/>
                <w:color w:val="FFFFFF"/>
                <w:sz w:val="28"/>
                <w:szCs w:val="28"/>
              </w:rPr>
              <w:t>Section C – Scale of Impact</w:t>
            </w:r>
          </w:p>
        </w:tc>
      </w:tr>
      <w:tr w:rsidR="002F5BF7" w:rsidTr="008520C0">
        <w:tc>
          <w:tcPr>
            <w:tcW w:w="10620" w:type="dxa"/>
            <w:gridSpan w:val="7"/>
            <w:shd w:val="clear" w:color="auto" w:fill="auto"/>
          </w:tcPr>
          <w:p w:rsidR="002F5BF7" w:rsidRPr="00125DD0" w:rsidRDefault="002F5BF7" w:rsidP="008520C0">
            <w:pPr>
              <w:rPr>
                <w:sz w:val="20"/>
              </w:rPr>
            </w:pPr>
            <w:r w:rsidRPr="00125DD0">
              <w:rPr>
                <w:sz w:val="20"/>
              </w:rPr>
              <w:t xml:space="preserve">If the policy, programme or project fails to deliver its outcome or objectives, how severe would be the impact?  </w:t>
            </w:r>
          </w:p>
        </w:tc>
      </w:tr>
      <w:tr w:rsidR="002F5BF7" w:rsidTr="008520C0">
        <w:tc>
          <w:tcPr>
            <w:tcW w:w="3540" w:type="dxa"/>
            <w:shd w:val="clear" w:color="auto" w:fill="C0C0C0"/>
          </w:tcPr>
          <w:p w:rsidR="002F5BF7" w:rsidRDefault="002F5BF7" w:rsidP="008520C0">
            <w:pPr>
              <w:jc w:val="center"/>
            </w:pPr>
          </w:p>
        </w:tc>
        <w:tc>
          <w:tcPr>
            <w:tcW w:w="719" w:type="dxa"/>
            <w:shd w:val="clear" w:color="auto" w:fill="C0C0C0"/>
          </w:tcPr>
          <w:p w:rsidR="002F5BF7" w:rsidRDefault="002F5BF7" w:rsidP="008520C0">
            <w:pPr>
              <w:jc w:val="center"/>
            </w:pPr>
            <w:r>
              <w:t>Very Low</w:t>
            </w:r>
          </w:p>
        </w:tc>
        <w:tc>
          <w:tcPr>
            <w:tcW w:w="718" w:type="dxa"/>
            <w:shd w:val="clear" w:color="auto" w:fill="C0C0C0"/>
          </w:tcPr>
          <w:p w:rsidR="002F5BF7" w:rsidRDefault="002F5BF7" w:rsidP="008520C0">
            <w:pPr>
              <w:jc w:val="center"/>
            </w:pPr>
            <w:r>
              <w:t>Low</w:t>
            </w:r>
          </w:p>
        </w:tc>
        <w:tc>
          <w:tcPr>
            <w:tcW w:w="719" w:type="dxa"/>
            <w:shd w:val="clear" w:color="auto" w:fill="C0C0C0"/>
          </w:tcPr>
          <w:p w:rsidR="002F5BF7" w:rsidRDefault="002F5BF7" w:rsidP="008520C0">
            <w:pPr>
              <w:jc w:val="center"/>
            </w:pPr>
            <w:r>
              <w:t>Med</w:t>
            </w:r>
          </w:p>
        </w:tc>
        <w:tc>
          <w:tcPr>
            <w:tcW w:w="720" w:type="dxa"/>
            <w:shd w:val="clear" w:color="auto" w:fill="C0C0C0"/>
          </w:tcPr>
          <w:p w:rsidR="002F5BF7" w:rsidRDefault="002F5BF7" w:rsidP="008520C0">
            <w:pPr>
              <w:jc w:val="center"/>
            </w:pPr>
            <w:r>
              <w:t>High</w:t>
            </w:r>
          </w:p>
        </w:tc>
        <w:tc>
          <w:tcPr>
            <w:tcW w:w="720" w:type="dxa"/>
            <w:shd w:val="clear" w:color="auto" w:fill="C0C0C0"/>
          </w:tcPr>
          <w:p w:rsidR="002F5BF7" w:rsidRDefault="002F5BF7" w:rsidP="008520C0">
            <w:pPr>
              <w:jc w:val="center"/>
            </w:pPr>
            <w:r>
              <w:t>Very High</w:t>
            </w:r>
          </w:p>
        </w:tc>
        <w:tc>
          <w:tcPr>
            <w:tcW w:w="3484" w:type="dxa"/>
            <w:shd w:val="clear" w:color="auto" w:fill="C0C0C0"/>
          </w:tcPr>
          <w:p w:rsidR="002F5BF7" w:rsidRDefault="002F5BF7" w:rsidP="008520C0">
            <w:pPr>
              <w:jc w:val="center"/>
            </w:pPr>
          </w:p>
        </w:tc>
      </w:tr>
      <w:tr w:rsidR="002F5BF7" w:rsidTr="008520C0">
        <w:tc>
          <w:tcPr>
            <w:tcW w:w="3540" w:type="dxa"/>
            <w:shd w:val="clear" w:color="auto" w:fill="auto"/>
          </w:tcPr>
          <w:p w:rsidR="002F5BF7" w:rsidRPr="00125DD0" w:rsidRDefault="002F5BF7" w:rsidP="008520C0">
            <w:pPr>
              <w:rPr>
                <w:sz w:val="20"/>
              </w:rPr>
            </w:pPr>
            <w:r w:rsidRPr="00125DD0">
              <w:rPr>
                <w:sz w:val="20"/>
              </w:rPr>
              <w:t>Policy, programme or project failure is unlikely to be noticed.  Current arrangements could continue to serve business requirements, though some minor changes may be needed.</w:t>
            </w:r>
          </w:p>
        </w:tc>
        <w:tc>
          <w:tcPr>
            <w:tcW w:w="719" w:type="dxa"/>
            <w:shd w:val="clear" w:color="auto" w:fill="auto"/>
            <w:vAlign w:val="center"/>
          </w:tcPr>
          <w:p w:rsidR="002F5BF7" w:rsidRPr="00125DD0" w:rsidRDefault="002F5BF7" w:rsidP="008520C0">
            <w:pPr>
              <w:jc w:val="center"/>
              <w:rPr>
                <w:color w:val="C0C0C0"/>
                <w:sz w:val="52"/>
                <w:szCs w:val="52"/>
              </w:rPr>
            </w:pPr>
            <w:r w:rsidRPr="00125DD0">
              <w:rPr>
                <w:color w:val="C0C0C0"/>
                <w:sz w:val="52"/>
                <w:szCs w:val="52"/>
              </w:rPr>
              <w:t>1</w:t>
            </w:r>
          </w:p>
        </w:tc>
        <w:tc>
          <w:tcPr>
            <w:tcW w:w="718" w:type="dxa"/>
            <w:shd w:val="clear" w:color="auto" w:fill="auto"/>
            <w:vAlign w:val="center"/>
          </w:tcPr>
          <w:p w:rsidR="002F5BF7" w:rsidRPr="00125DD0" w:rsidRDefault="002F5BF7" w:rsidP="008520C0">
            <w:pPr>
              <w:jc w:val="center"/>
              <w:rPr>
                <w:color w:val="C0C0C0"/>
                <w:sz w:val="52"/>
                <w:szCs w:val="52"/>
              </w:rPr>
            </w:pPr>
            <w:r w:rsidRPr="00125DD0">
              <w:rPr>
                <w:color w:val="C0C0C0"/>
                <w:sz w:val="52"/>
                <w:szCs w:val="52"/>
              </w:rPr>
              <w:t>2</w:t>
            </w:r>
          </w:p>
        </w:tc>
        <w:tc>
          <w:tcPr>
            <w:tcW w:w="719" w:type="dxa"/>
            <w:shd w:val="clear" w:color="auto" w:fill="auto"/>
            <w:vAlign w:val="center"/>
          </w:tcPr>
          <w:p w:rsidR="002F5BF7" w:rsidRPr="00125DD0" w:rsidRDefault="002F5BF7" w:rsidP="008520C0">
            <w:pPr>
              <w:jc w:val="center"/>
              <w:rPr>
                <w:color w:val="C0C0C0"/>
                <w:sz w:val="52"/>
                <w:szCs w:val="52"/>
              </w:rPr>
            </w:pPr>
            <w:r w:rsidRPr="00125DD0">
              <w:rPr>
                <w:color w:val="C0C0C0"/>
                <w:sz w:val="52"/>
                <w:szCs w:val="52"/>
              </w:rPr>
              <w:t>3</w:t>
            </w:r>
          </w:p>
        </w:tc>
        <w:tc>
          <w:tcPr>
            <w:tcW w:w="720" w:type="dxa"/>
            <w:shd w:val="clear" w:color="auto" w:fill="auto"/>
            <w:vAlign w:val="center"/>
          </w:tcPr>
          <w:p w:rsidR="002F5BF7" w:rsidRPr="00125DD0" w:rsidRDefault="002F5BF7" w:rsidP="008520C0">
            <w:pPr>
              <w:jc w:val="center"/>
              <w:rPr>
                <w:color w:val="C0C0C0"/>
                <w:sz w:val="52"/>
                <w:szCs w:val="52"/>
              </w:rPr>
            </w:pPr>
            <w:r w:rsidRPr="00125DD0">
              <w:rPr>
                <w:color w:val="C0C0C0"/>
                <w:sz w:val="52"/>
                <w:szCs w:val="52"/>
              </w:rPr>
              <w:t>4</w:t>
            </w:r>
          </w:p>
        </w:tc>
        <w:tc>
          <w:tcPr>
            <w:tcW w:w="720" w:type="dxa"/>
            <w:shd w:val="clear" w:color="auto" w:fill="auto"/>
            <w:vAlign w:val="center"/>
          </w:tcPr>
          <w:p w:rsidR="002F5BF7" w:rsidRPr="00125DD0" w:rsidRDefault="002F5BF7" w:rsidP="008520C0">
            <w:pPr>
              <w:jc w:val="center"/>
              <w:rPr>
                <w:color w:val="C0C0C0"/>
                <w:sz w:val="52"/>
                <w:szCs w:val="52"/>
              </w:rPr>
            </w:pPr>
            <w:r w:rsidRPr="00125DD0">
              <w:rPr>
                <w:color w:val="C0C0C0"/>
                <w:sz w:val="52"/>
                <w:szCs w:val="52"/>
              </w:rPr>
              <w:t>5</w:t>
            </w:r>
          </w:p>
        </w:tc>
        <w:tc>
          <w:tcPr>
            <w:tcW w:w="3484" w:type="dxa"/>
            <w:shd w:val="clear" w:color="auto" w:fill="auto"/>
          </w:tcPr>
          <w:p w:rsidR="002F5BF7" w:rsidRPr="00125DD0" w:rsidRDefault="002F5BF7" w:rsidP="008520C0">
            <w:pPr>
              <w:rPr>
                <w:sz w:val="20"/>
              </w:rPr>
            </w:pPr>
            <w:r w:rsidRPr="00125DD0">
              <w:rPr>
                <w:sz w:val="20"/>
              </w:rPr>
              <w:t xml:space="preserve">Policy, programme or project failure would have significant organisational or political consequences.  </w:t>
            </w:r>
          </w:p>
        </w:tc>
      </w:tr>
    </w:tbl>
    <w:p w:rsidR="002F5BF7" w:rsidRDefault="002F5BF7" w:rsidP="002F5BF7"/>
    <w:p w:rsidR="002F5BF7" w:rsidRDefault="002F5BF7" w:rsidP="002F5BF7">
      <w:r>
        <w:br w:type="page"/>
      </w: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4"/>
        <w:gridCol w:w="1955"/>
        <w:gridCol w:w="1779"/>
        <w:gridCol w:w="1958"/>
        <w:gridCol w:w="2724"/>
      </w:tblGrid>
      <w:tr w:rsidR="002F5BF7" w:rsidTr="008520C0">
        <w:tc>
          <w:tcPr>
            <w:tcW w:w="10620" w:type="dxa"/>
            <w:gridSpan w:val="5"/>
            <w:shd w:val="clear" w:color="auto" w:fill="C0C0C0"/>
          </w:tcPr>
          <w:p w:rsidR="002F5BF7" w:rsidRPr="00125DD0" w:rsidRDefault="002F5BF7" w:rsidP="008520C0">
            <w:pPr>
              <w:rPr>
                <w:b/>
                <w:color w:val="FFFFFF"/>
                <w:sz w:val="28"/>
                <w:szCs w:val="28"/>
              </w:rPr>
            </w:pPr>
            <w:r w:rsidRPr="00125DD0">
              <w:rPr>
                <w:b/>
                <w:color w:val="FFFFFF"/>
                <w:sz w:val="28"/>
                <w:szCs w:val="28"/>
              </w:rPr>
              <w:lastRenderedPageBreak/>
              <w:t>Section D – Policy, Programme or Project Budget</w:t>
            </w:r>
          </w:p>
        </w:tc>
      </w:tr>
      <w:tr w:rsidR="002F5BF7" w:rsidTr="008520C0">
        <w:tc>
          <w:tcPr>
            <w:tcW w:w="10620" w:type="dxa"/>
            <w:gridSpan w:val="5"/>
            <w:shd w:val="clear" w:color="auto" w:fill="auto"/>
          </w:tcPr>
          <w:p w:rsidR="002F5BF7" w:rsidRPr="00125DD0" w:rsidRDefault="002F5BF7" w:rsidP="008520C0">
            <w:pPr>
              <w:rPr>
                <w:sz w:val="20"/>
              </w:rPr>
            </w:pPr>
            <w:r w:rsidRPr="00125DD0">
              <w:rPr>
                <w:sz w:val="20"/>
              </w:rPr>
              <w:t xml:space="preserve">How much is the projected budget for the Policy, Programme or Project?  Take into account </w:t>
            </w:r>
            <w:r w:rsidRPr="00125DD0">
              <w:rPr>
                <w:sz w:val="20"/>
                <w:u w:val="single"/>
              </w:rPr>
              <w:t>whole-life costs</w:t>
            </w:r>
            <w:r w:rsidRPr="00125DD0">
              <w:rPr>
                <w:sz w:val="20"/>
              </w:rPr>
              <w:t xml:space="preserve"> (</w:t>
            </w:r>
            <w:r>
              <w:rPr>
                <w:sz w:val="20"/>
              </w:rPr>
              <w:t>as defined by HM Treasury Green B</w:t>
            </w:r>
            <w:r w:rsidRPr="00125DD0">
              <w:rPr>
                <w:sz w:val="20"/>
              </w:rPr>
              <w:t>ook and referenced in Scottish Government guidance contained in e.g.  The Scottish Public Finance Manual, The Scottish Government’s Procurement Policy Handbook, The Scottish Government’s Construction Procurement Manual and the Scottish Government’s Health Capital Investment Manual.  Other guidance may be applicable in other areas of the Scottish public Sect</w:t>
            </w:r>
            <w:r>
              <w:rPr>
                <w:sz w:val="20"/>
              </w:rPr>
              <w:t>or</w:t>
            </w:r>
            <w:r w:rsidRPr="00125DD0">
              <w:rPr>
                <w:sz w:val="20"/>
              </w:rPr>
              <w:t>)</w:t>
            </w:r>
            <w:r>
              <w:rPr>
                <w:sz w:val="20"/>
              </w:rPr>
              <w:t>.</w:t>
            </w:r>
          </w:p>
        </w:tc>
      </w:tr>
      <w:tr w:rsidR="002F5BF7" w:rsidTr="008520C0">
        <w:tc>
          <w:tcPr>
            <w:tcW w:w="2204" w:type="dxa"/>
            <w:shd w:val="clear" w:color="auto" w:fill="C0C0C0"/>
          </w:tcPr>
          <w:p w:rsidR="002F5BF7" w:rsidRDefault="002F5BF7" w:rsidP="008520C0">
            <w:pPr>
              <w:jc w:val="center"/>
            </w:pPr>
            <w:r>
              <w:t>Up to £5M</w:t>
            </w:r>
          </w:p>
        </w:tc>
        <w:tc>
          <w:tcPr>
            <w:tcW w:w="1955" w:type="dxa"/>
            <w:shd w:val="clear" w:color="auto" w:fill="C0C0C0"/>
          </w:tcPr>
          <w:p w:rsidR="002F5BF7" w:rsidRDefault="002F5BF7" w:rsidP="008520C0">
            <w:pPr>
              <w:jc w:val="center"/>
            </w:pPr>
            <w:r>
              <w:t>£5M to £20M</w:t>
            </w:r>
          </w:p>
        </w:tc>
        <w:tc>
          <w:tcPr>
            <w:tcW w:w="1779" w:type="dxa"/>
            <w:shd w:val="clear" w:color="auto" w:fill="C0C0C0"/>
          </w:tcPr>
          <w:p w:rsidR="002F5BF7" w:rsidRDefault="002F5BF7" w:rsidP="008520C0">
            <w:pPr>
              <w:jc w:val="center"/>
            </w:pPr>
            <w:r>
              <w:t>£20M to £50M</w:t>
            </w:r>
          </w:p>
        </w:tc>
        <w:tc>
          <w:tcPr>
            <w:tcW w:w="1958" w:type="dxa"/>
            <w:shd w:val="clear" w:color="auto" w:fill="C0C0C0"/>
          </w:tcPr>
          <w:p w:rsidR="002F5BF7" w:rsidRDefault="002F5BF7" w:rsidP="008520C0">
            <w:pPr>
              <w:jc w:val="center"/>
            </w:pPr>
            <w:r>
              <w:t>£50M to £100M</w:t>
            </w:r>
          </w:p>
        </w:tc>
        <w:tc>
          <w:tcPr>
            <w:tcW w:w="2724" w:type="dxa"/>
            <w:shd w:val="clear" w:color="auto" w:fill="C0C0C0"/>
          </w:tcPr>
          <w:p w:rsidR="002F5BF7" w:rsidRDefault="002F5BF7" w:rsidP="008520C0">
            <w:pPr>
              <w:jc w:val="center"/>
            </w:pPr>
            <w:r>
              <w:t>£100M and above</w:t>
            </w:r>
          </w:p>
        </w:tc>
      </w:tr>
      <w:tr w:rsidR="002F5BF7" w:rsidTr="008520C0">
        <w:tblPrEx>
          <w:shd w:val="clear" w:color="auto" w:fill="C0C0C0"/>
        </w:tblPrEx>
        <w:tc>
          <w:tcPr>
            <w:tcW w:w="2204" w:type="dxa"/>
            <w:shd w:val="clear" w:color="auto" w:fill="auto"/>
            <w:vAlign w:val="center"/>
          </w:tcPr>
          <w:p w:rsidR="002F5BF7" w:rsidRPr="00125DD0" w:rsidRDefault="002F5BF7" w:rsidP="008520C0">
            <w:pPr>
              <w:jc w:val="center"/>
              <w:rPr>
                <w:color w:val="C0C0C0"/>
                <w:sz w:val="52"/>
                <w:szCs w:val="52"/>
              </w:rPr>
            </w:pPr>
            <w:r w:rsidRPr="00125DD0">
              <w:rPr>
                <w:color w:val="C0C0C0"/>
                <w:sz w:val="52"/>
                <w:szCs w:val="52"/>
              </w:rPr>
              <w:t>1</w:t>
            </w:r>
          </w:p>
        </w:tc>
        <w:tc>
          <w:tcPr>
            <w:tcW w:w="1955" w:type="dxa"/>
            <w:shd w:val="clear" w:color="auto" w:fill="auto"/>
            <w:vAlign w:val="center"/>
          </w:tcPr>
          <w:p w:rsidR="002F5BF7" w:rsidRPr="00125DD0" w:rsidRDefault="002F5BF7" w:rsidP="008520C0">
            <w:pPr>
              <w:jc w:val="center"/>
              <w:rPr>
                <w:color w:val="C0C0C0"/>
                <w:sz w:val="52"/>
                <w:szCs w:val="52"/>
              </w:rPr>
            </w:pPr>
            <w:r w:rsidRPr="00125DD0">
              <w:rPr>
                <w:color w:val="C0C0C0"/>
                <w:sz w:val="52"/>
                <w:szCs w:val="52"/>
              </w:rPr>
              <w:t>2</w:t>
            </w:r>
          </w:p>
        </w:tc>
        <w:tc>
          <w:tcPr>
            <w:tcW w:w="1779" w:type="dxa"/>
            <w:shd w:val="clear" w:color="auto" w:fill="auto"/>
            <w:vAlign w:val="center"/>
          </w:tcPr>
          <w:p w:rsidR="002F5BF7" w:rsidRPr="00125DD0" w:rsidRDefault="002F5BF7" w:rsidP="008520C0">
            <w:pPr>
              <w:jc w:val="center"/>
              <w:rPr>
                <w:color w:val="C0C0C0"/>
                <w:sz w:val="52"/>
                <w:szCs w:val="52"/>
              </w:rPr>
            </w:pPr>
            <w:r w:rsidRPr="00125DD0">
              <w:rPr>
                <w:color w:val="C0C0C0"/>
                <w:sz w:val="52"/>
                <w:szCs w:val="52"/>
              </w:rPr>
              <w:t>3</w:t>
            </w:r>
          </w:p>
        </w:tc>
        <w:tc>
          <w:tcPr>
            <w:tcW w:w="1958" w:type="dxa"/>
            <w:shd w:val="clear" w:color="auto" w:fill="auto"/>
            <w:vAlign w:val="center"/>
          </w:tcPr>
          <w:p w:rsidR="002F5BF7" w:rsidRPr="00125DD0" w:rsidRDefault="002F5BF7" w:rsidP="008520C0">
            <w:pPr>
              <w:jc w:val="center"/>
              <w:rPr>
                <w:color w:val="C0C0C0"/>
                <w:sz w:val="52"/>
                <w:szCs w:val="52"/>
              </w:rPr>
            </w:pPr>
            <w:r w:rsidRPr="00125DD0">
              <w:rPr>
                <w:color w:val="C0C0C0"/>
                <w:sz w:val="52"/>
                <w:szCs w:val="52"/>
              </w:rPr>
              <w:t>4</w:t>
            </w:r>
          </w:p>
        </w:tc>
        <w:tc>
          <w:tcPr>
            <w:tcW w:w="2724" w:type="dxa"/>
            <w:shd w:val="clear" w:color="auto" w:fill="auto"/>
            <w:vAlign w:val="center"/>
          </w:tcPr>
          <w:p w:rsidR="002F5BF7" w:rsidRPr="00125DD0" w:rsidRDefault="002F5BF7" w:rsidP="008520C0">
            <w:pPr>
              <w:jc w:val="center"/>
              <w:rPr>
                <w:color w:val="C0C0C0"/>
                <w:sz w:val="52"/>
                <w:szCs w:val="52"/>
              </w:rPr>
            </w:pPr>
            <w:r w:rsidRPr="00125DD0">
              <w:rPr>
                <w:color w:val="C0C0C0"/>
                <w:sz w:val="52"/>
                <w:szCs w:val="52"/>
              </w:rPr>
              <w:t>5</w:t>
            </w:r>
          </w:p>
        </w:tc>
      </w:tr>
    </w:tbl>
    <w:p w:rsidR="002F5BF7" w:rsidRDefault="002F5BF7" w:rsidP="002F5BF7"/>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6"/>
        <w:gridCol w:w="2734"/>
      </w:tblGrid>
      <w:tr w:rsidR="002F5BF7" w:rsidTr="008520C0">
        <w:tc>
          <w:tcPr>
            <w:tcW w:w="10620" w:type="dxa"/>
            <w:gridSpan w:val="2"/>
            <w:shd w:val="clear" w:color="auto" w:fill="C0C0C0"/>
          </w:tcPr>
          <w:p w:rsidR="002F5BF7" w:rsidRPr="00125DD0" w:rsidRDefault="002F5BF7" w:rsidP="008520C0">
            <w:pPr>
              <w:rPr>
                <w:b/>
                <w:color w:val="FFFFFF"/>
                <w:sz w:val="28"/>
                <w:szCs w:val="28"/>
              </w:rPr>
            </w:pPr>
            <w:r w:rsidRPr="00125DD0">
              <w:rPr>
                <w:b/>
                <w:color w:val="FFFFFF"/>
                <w:sz w:val="28"/>
                <w:szCs w:val="28"/>
              </w:rPr>
              <w:t>Section E – Calculating the Policy, Programme or Project’s -</w:t>
            </w:r>
            <w:r>
              <w:rPr>
                <w:b/>
                <w:color w:val="FFFFFF"/>
                <w:sz w:val="28"/>
                <w:szCs w:val="28"/>
              </w:rPr>
              <w:t xml:space="preserve"> </w:t>
            </w:r>
            <w:r w:rsidRPr="00125DD0">
              <w:rPr>
                <w:b/>
                <w:color w:val="FFFFFF"/>
                <w:sz w:val="28"/>
                <w:szCs w:val="28"/>
              </w:rPr>
              <w:t>RPA</w:t>
            </w:r>
          </w:p>
        </w:tc>
      </w:tr>
      <w:tr w:rsidR="002F5BF7" w:rsidTr="008520C0">
        <w:tc>
          <w:tcPr>
            <w:tcW w:w="7886" w:type="dxa"/>
            <w:shd w:val="clear" w:color="auto" w:fill="auto"/>
          </w:tcPr>
          <w:p w:rsidR="002F5BF7" w:rsidRPr="00125DD0" w:rsidRDefault="002F5BF7" w:rsidP="008520C0">
            <w:pPr>
              <w:rPr>
                <w:sz w:val="20"/>
              </w:rPr>
            </w:pPr>
            <w:r w:rsidRPr="00125DD0">
              <w:rPr>
                <w:sz w:val="20"/>
                <w:lang w:eastAsia="en-GB"/>
              </w:rPr>
              <w:t xml:space="preserve">Insert, in the box to the right, the sum of the numbers in each of the columns from Sections B to D in which you placed your ‘x’.     </w:t>
            </w:r>
          </w:p>
        </w:tc>
        <w:tc>
          <w:tcPr>
            <w:tcW w:w="2734" w:type="dxa"/>
            <w:shd w:val="clear" w:color="auto" w:fill="auto"/>
          </w:tcPr>
          <w:p w:rsidR="002F5BF7" w:rsidRPr="00125DD0" w:rsidRDefault="002F5BF7" w:rsidP="008520C0">
            <w:pPr>
              <w:jc w:val="center"/>
              <w:rPr>
                <w:color w:val="C0C0C0"/>
                <w:sz w:val="52"/>
                <w:szCs w:val="52"/>
              </w:rPr>
            </w:pPr>
            <w:r w:rsidRPr="00125DD0">
              <w:rPr>
                <w:color w:val="C0C0C0"/>
                <w:sz w:val="52"/>
                <w:szCs w:val="52"/>
              </w:rPr>
              <w:t>sum</w:t>
            </w:r>
          </w:p>
        </w:tc>
      </w:tr>
    </w:tbl>
    <w:p w:rsidR="002F5BF7" w:rsidRDefault="002F5BF7" w:rsidP="002F5BF7"/>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789"/>
        <w:gridCol w:w="6437"/>
      </w:tblGrid>
      <w:tr w:rsidR="002F5BF7" w:rsidTr="008520C0">
        <w:tc>
          <w:tcPr>
            <w:tcW w:w="10620" w:type="dxa"/>
            <w:gridSpan w:val="3"/>
            <w:shd w:val="clear" w:color="auto" w:fill="C0C0C0"/>
          </w:tcPr>
          <w:p w:rsidR="002F5BF7" w:rsidRPr="00125DD0" w:rsidRDefault="002F5BF7" w:rsidP="008520C0">
            <w:pPr>
              <w:rPr>
                <w:b/>
                <w:color w:val="FFFFFF"/>
                <w:sz w:val="28"/>
                <w:szCs w:val="28"/>
              </w:rPr>
            </w:pPr>
            <w:r w:rsidRPr="00125DD0">
              <w:rPr>
                <w:b/>
                <w:color w:val="FFFFFF"/>
                <w:sz w:val="28"/>
                <w:szCs w:val="28"/>
              </w:rPr>
              <w:t>Section F – What to do next</w:t>
            </w:r>
          </w:p>
        </w:tc>
      </w:tr>
      <w:tr w:rsidR="002F5BF7" w:rsidTr="008520C0">
        <w:tc>
          <w:tcPr>
            <w:tcW w:w="2394" w:type="dxa"/>
            <w:tcBorders>
              <w:bottom w:val="single" w:sz="4" w:space="0" w:color="auto"/>
            </w:tcBorders>
            <w:shd w:val="clear" w:color="auto" w:fill="A6A6A6"/>
          </w:tcPr>
          <w:p w:rsidR="002F5BF7" w:rsidRPr="00125DD0" w:rsidRDefault="002F5BF7" w:rsidP="008520C0">
            <w:pPr>
              <w:jc w:val="center"/>
              <w:rPr>
                <w:sz w:val="20"/>
              </w:rPr>
            </w:pPr>
            <w:r w:rsidRPr="00125DD0">
              <w:rPr>
                <w:sz w:val="20"/>
              </w:rPr>
              <w:t xml:space="preserve"> Total Score (Sum)</w:t>
            </w:r>
          </w:p>
        </w:tc>
        <w:tc>
          <w:tcPr>
            <w:tcW w:w="1789" w:type="dxa"/>
            <w:tcBorders>
              <w:bottom w:val="single" w:sz="4" w:space="0" w:color="auto"/>
            </w:tcBorders>
            <w:shd w:val="clear" w:color="auto" w:fill="A6A6A6"/>
          </w:tcPr>
          <w:p w:rsidR="002F5BF7" w:rsidRPr="00125DD0" w:rsidRDefault="002F5BF7" w:rsidP="008520C0">
            <w:pPr>
              <w:jc w:val="center"/>
              <w:rPr>
                <w:sz w:val="20"/>
              </w:rPr>
            </w:pPr>
            <w:r w:rsidRPr="00125DD0">
              <w:rPr>
                <w:sz w:val="20"/>
              </w:rPr>
              <w:t>Risk Potential</w:t>
            </w:r>
          </w:p>
        </w:tc>
        <w:tc>
          <w:tcPr>
            <w:tcW w:w="6437" w:type="dxa"/>
            <w:shd w:val="clear" w:color="auto" w:fill="C0C0C0"/>
          </w:tcPr>
          <w:p w:rsidR="002F5BF7" w:rsidRPr="00125DD0" w:rsidRDefault="002F5BF7" w:rsidP="008520C0">
            <w:pPr>
              <w:jc w:val="center"/>
              <w:rPr>
                <w:b/>
                <w:sz w:val="20"/>
              </w:rPr>
            </w:pPr>
          </w:p>
          <w:p w:rsidR="002F5BF7" w:rsidRPr="00125DD0" w:rsidRDefault="002F5BF7" w:rsidP="008520C0">
            <w:pPr>
              <w:jc w:val="center"/>
              <w:rPr>
                <w:b/>
                <w:sz w:val="20"/>
              </w:rPr>
            </w:pPr>
            <w:r w:rsidRPr="00125DD0">
              <w:rPr>
                <w:b/>
                <w:sz w:val="20"/>
              </w:rPr>
              <w:t>ACTION</w:t>
            </w:r>
          </w:p>
        </w:tc>
      </w:tr>
      <w:tr w:rsidR="002F5BF7" w:rsidTr="008520C0">
        <w:tc>
          <w:tcPr>
            <w:tcW w:w="2394" w:type="dxa"/>
            <w:shd w:val="clear" w:color="auto" w:fill="C0C0C0"/>
            <w:vAlign w:val="center"/>
          </w:tcPr>
          <w:p w:rsidR="002F5BF7" w:rsidRPr="00125DD0" w:rsidRDefault="002F5BF7" w:rsidP="008520C0">
            <w:pPr>
              <w:jc w:val="center"/>
              <w:rPr>
                <w:sz w:val="20"/>
              </w:rPr>
            </w:pPr>
            <w:r w:rsidRPr="00125DD0">
              <w:rPr>
                <w:sz w:val="20"/>
              </w:rPr>
              <w:t>3 to 6</w:t>
            </w:r>
          </w:p>
        </w:tc>
        <w:tc>
          <w:tcPr>
            <w:tcW w:w="1789" w:type="dxa"/>
            <w:tcBorders>
              <w:bottom w:val="single" w:sz="4" w:space="0" w:color="auto"/>
            </w:tcBorders>
            <w:shd w:val="clear" w:color="auto" w:fill="auto"/>
            <w:vAlign w:val="center"/>
          </w:tcPr>
          <w:p w:rsidR="002F5BF7" w:rsidRPr="00125DD0" w:rsidRDefault="002F5BF7" w:rsidP="008520C0">
            <w:pPr>
              <w:jc w:val="center"/>
              <w:rPr>
                <w:b/>
                <w:sz w:val="28"/>
                <w:szCs w:val="28"/>
              </w:rPr>
            </w:pPr>
            <w:r w:rsidRPr="00125DD0">
              <w:rPr>
                <w:b/>
                <w:sz w:val="28"/>
                <w:szCs w:val="28"/>
              </w:rPr>
              <w:t>Low</w:t>
            </w:r>
          </w:p>
        </w:tc>
        <w:tc>
          <w:tcPr>
            <w:tcW w:w="6437" w:type="dxa"/>
            <w:shd w:val="clear" w:color="auto" w:fill="auto"/>
          </w:tcPr>
          <w:p w:rsidR="002F5BF7" w:rsidRPr="00125DD0" w:rsidRDefault="002F5BF7" w:rsidP="008520C0">
            <w:pPr>
              <w:rPr>
                <w:sz w:val="20"/>
              </w:rPr>
            </w:pPr>
            <w:r w:rsidRPr="00125DD0">
              <w:rPr>
                <w:sz w:val="20"/>
              </w:rPr>
              <w:t xml:space="preserve">The policy, programme or project does not appear to merit Scottish Government Independent Assurance Review support.  The SPO/SRO should ensure that the policy, programme or project conduct regular self-assessments to ensure that it is on track to successfully deliver its outcomes or objectives. </w:t>
            </w:r>
          </w:p>
        </w:tc>
      </w:tr>
      <w:tr w:rsidR="002F5BF7" w:rsidTr="008520C0">
        <w:tc>
          <w:tcPr>
            <w:tcW w:w="2394" w:type="dxa"/>
            <w:shd w:val="clear" w:color="auto" w:fill="C0C0C0"/>
            <w:vAlign w:val="center"/>
          </w:tcPr>
          <w:p w:rsidR="002F5BF7" w:rsidRPr="00125DD0" w:rsidRDefault="002F5BF7" w:rsidP="008520C0">
            <w:pPr>
              <w:jc w:val="center"/>
              <w:rPr>
                <w:sz w:val="20"/>
              </w:rPr>
            </w:pPr>
            <w:r w:rsidRPr="00125DD0">
              <w:rPr>
                <w:sz w:val="20"/>
              </w:rPr>
              <w:t>7 to 15</w:t>
            </w:r>
          </w:p>
        </w:tc>
        <w:tc>
          <w:tcPr>
            <w:tcW w:w="1789" w:type="dxa"/>
            <w:shd w:val="clear" w:color="auto" w:fill="auto"/>
            <w:vAlign w:val="center"/>
          </w:tcPr>
          <w:p w:rsidR="002F5BF7" w:rsidRPr="00125DD0" w:rsidRDefault="002F5BF7" w:rsidP="008520C0">
            <w:pPr>
              <w:jc w:val="center"/>
              <w:rPr>
                <w:b/>
                <w:sz w:val="28"/>
                <w:szCs w:val="28"/>
              </w:rPr>
            </w:pPr>
            <w:r w:rsidRPr="00125DD0">
              <w:rPr>
                <w:b/>
                <w:sz w:val="28"/>
                <w:szCs w:val="28"/>
              </w:rPr>
              <w:t>Medium</w:t>
            </w:r>
          </w:p>
          <w:p w:rsidR="002F5BF7" w:rsidRPr="00125DD0" w:rsidRDefault="002F5BF7" w:rsidP="008520C0">
            <w:pPr>
              <w:jc w:val="center"/>
              <w:rPr>
                <w:b/>
                <w:sz w:val="28"/>
                <w:szCs w:val="28"/>
              </w:rPr>
            </w:pPr>
            <w:r w:rsidRPr="00125DD0">
              <w:rPr>
                <w:b/>
                <w:sz w:val="28"/>
                <w:szCs w:val="28"/>
              </w:rPr>
              <w:t>or</w:t>
            </w:r>
          </w:p>
          <w:p w:rsidR="002F5BF7" w:rsidRPr="00125DD0" w:rsidRDefault="002F5BF7" w:rsidP="008520C0">
            <w:pPr>
              <w:jc w:val="center"/>
              <w:rPr>
                <w:b/>
                <w:sz w:val="28"/>
                <w:szCs w:val="28"/>
              </w:rPr>
            </w:pPr>
            <w:r w:rsidRPr="00125DD0">
              <w:rPr>
                <w:b/>
                <w:sz w:val="28"/>
                <w:szCs w:val="28"/>
              </w:rPr>
              <w:t>High</w:t>
            </w:r>
          </w:p>
        </w:tc>
        <w:tc>
          <w:tcPr>
            <w:tcW w:w="6437" w:type="dxa"/>
            <w:shd w:val="clear" w:color="auto" w:fill="auto"/>
          </w:tcPr>
          <w:p w:rsidR="002F5BF7" w:rsidRPr="00125DD0" w:rsidRDefault="002F5BF7" w:rsidP="008520C0">
            <w:pPr>
              <w:rPr>
                <w:sz w:val="20"/>
              </w:rPr>
            </w:pPr>
            <w:r w:rsidRPr="00125DD0">
              <w:rPr>
                <w:sz w:val="20"/>
              </w:rPr>
              <w:t>A Stage 2 - Risk Potential Assessment form (RPA-2) should be completed to determine whether the policy, programme or project must be supported by the Scottish Government’s Independent Assurance Review process.</w:t>
            </w:r>
          </w:p>
        </w:tc>
      </w:tr>
    </w:tbl>
    <w:p w:rsidR="002F5BF7" w:rsidRDefault="002F5BF7" w:rsidP="002F5BF7"/>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7"/>
        <w:gridCol w:w="3913"/>
      </w:tblGrid>
      <w:tr w:rsidR="002F5BF7" w:rsidTr="008520C0">
        <w:tc>
          <w:tcPr>
            <w:tcW w:w="10620" w:type="dxa"/>
            <w:gridSpan w:val="2"/>
            <w:shd w:val="clear" w:color="auto" w:fill="C0C0C0"/>
          </w:tcPr>
          <w:p w:rsidR="002F5BF7" w:rsidRPr="00125DD0" w:rsidRDefault="002F5BF7" w:rsidP="008520C0">
            <w:pPr>
              <w:rPr>
                <w:b/>
                <w:color w:val="FFFFFF"/>
                <w:sz w:val="28"/>
                <w:szCs w:val="28"/>
              </w:rPr>
            </w:pPr>
            <w:r w:rsidRPr="00125DD0">
              <w:rPr>
                <w:b/>
                <w:color w:val="FFFFFF"/>
                <w:sz w:val="28"/>
                <w:szCs w:val="28"/>
              </w:rPr>
              <w:t xml:space="preserve">Section G – Assessment </w:t>
            </w:r>
          </w:p>
        </w:tc>
      </w:tr>
      <w:tr w:rsidR="002F5BF7" w:rsidTr="008520C0">
        <w:tc>
          <w:tcPr>
            <w:tcW w:w="10620" w:type="dxa"/>
            <w:gridSpan w:val="2"/>
            <w:shd w:val="clear" w:color="auto" w:fill="auto"/>
          </w:tcPr>
          <w:p w:rsidR="002F5BF7" w:rsidRDefault="002F5BF7" w:rsidP="008520C0">
            <w:r w:rsidRPr="00125DD0">
              <w:rPr>
                <w:sz w:val="20"/>
              </w:rPr>
              <w:t>I am satisfied that the initial Risk Potential Assessment provides an accurate reflection of the policy,</w:t>
            </w:r>
            <w:r>
              <w:rPr>
                <w:sz w:val="20"/>
              </w:rPr>
              <w:t xml:space="preserve"> </w:t>
            </w:r>
            <w:r w:rsidRPr="00125DD0">
              <w:rPr>
                <w:sz w:val="20"/>
              </w:rPr>
              <w:t xml:space="preserve">programme or project at this stage of development.  I will re-asses the policy, programme or project if there is a significant change to the programme or project scope or budget or if significant changes emerge that may threaten successful delivery. </w:t>
            </w:r>
          </w:p>
        </w:tc>
      </w:tr>
      <w:tr w:rsidR="002F5BF7" w:rsidTr="008520C0">
        <w:tc>
          <w:tcPr>
            <w:tcW w:w="6707" w:type="dxa"/>
            <w:shd w:val="clear" w:color="auto" w:fill="auto"/>
          </w:tcPr>
          <w:p w:rsidR="002F5BF7" w:rsidRPr="00125DD0" w:rsidRDefault="002F5BF7" w:rsidP="008520C0">
            <w:pPr>
              <w:rPr>
                <w:sz w:val="20"/>
              </w:rPr>
            </w:pPr>
          </w:p>
          <w:p w:rsidR="002F5BF7" w:rsidRPr="00125DD0" w:rsidRDefault="002F5BF7" w:rsidP="008520C0">
            <w:pPr>
              <w:rPr>
                <w:sz w:val="20"/>
              </w:rPr>
            </w:pPr>
            <w:r w:rsidRPr="00125DD0">
              <w:rPr>
                <w:sz w:val="20"/>
              </w:rPr>
              <w:t>Signed…………………………………………………………………….</w:t>
            </w:r>
          </w:p>
          <w:p w:rsidR="002F5BF7" w:rsidRPr="00125DD0" w:rsidRDefault="002F5BF7" w:rsidP="008520C0">
            <w:pPr>
              <w:rPr>
                <w:sz w:val="20"/>
              </w:rPr>
            </w:pPr>
          </w:p>
          <w:p w:rsidR="002F5BF7" w:rsidRPr="00125DD0" w:rsidRDefault="002F5BF7" w:rsidP="008520C0">
            <w:pPr>
              <w:jc w:val="center"/>
              <w:rPr>
                <w:sz w:val="20"/>
              </w:rPr>
            </w:pPr>
            <w:r w:rsidRPr="00125DD0">
              <w:rPr>
                <w:sz w:val="20"/>
              </w:rPr>
              <w:t>(Senior Policy Owner/ Senior Responsible Owner)</w:t>
            </w:r>
          </w:p>
        </w:tc>
        <w:tc>
          <w:tcPr>
            <w:tcW w:w="3913" w:type="dxa"/>
            <w:shd w:val="clear" w:color="auto" w:fill="auto"/>
          </w:tcPr>
          <w:p w:rsidR="002F5BF7" w:rsidRPr="00125DD0" w:rsidRDefault="002F5BF7" w:rsidP="008520C0">
            <w:pPr>
              <w:rPr>
                <w:sz w:val="20"/>
              </w:rPr>
            </w:pPr>
          </w:p>
          <w:p w:rsidR="002F5BF7" w:rsidRPr="00125DD0" w:rsidRDefault="002F5BF7" w:rsidP="008520C0">
            <w:pPr>
              <w:rPr>
                <w:sz w:val="20"/>
              </w:rPr>
            </w:pPr>
          </w:p>
          <w:p w:rsidR="002F5BF7" w:rsidRPr="00125DD0" w:rsidRDefault="002F5BF7" w:rsidP="008520C0">
            <w:pPr>
              <w:rPr>
                <w:sz w:val="20"/>
              </w:rPr>
            </w:pPr>
            <w:r w:rsidRPr="00125DD0">
              <w:rPr>
                <w:sz w:val="20"/>
              </w:rPr>
              <w:t>Date……………………….</w:t>
            </w:r>
          </w:p>
        </w:tc>
      </w:tr>
      <w:tr w:rsidR="002F5BF7" w:rsidTr="008520C0">
        <w:tc>
          <w:tcPr>
            <w:tcW w:w="10620" w:type="dxa"/>
            <w:gridSpan w:val="2"/>
            <w:shd w:val="clear" w:color="auto" w:fill="auto"/>
          </w:tcPr>
          <w:p w:rsidR="002F5BF7" w:rsidRDefault="002F5BF7" w:rsidP="008520C0">
            <w:r w:rsidRPr="00125DD0">
              <w:rPr>
                <w:sz w:val="20"/>
              </w:rPr>
              <w:t xml:space="preserve">I am satisfied that the SPO/SRO’s assessment of the policy, programme or project, as recorded above, is an accurate reflection of the  risk potential at this stage of development.  </w:t>
            </w:r>
          </w:p>
        </w:tc>
      </w:tr>
      <w:tr w:rsidR="002F5BF7" w:rsidTr="008520C0">
        <w:tc>
          <w:tcPr>
            <w:tcW w:w="6707" w:type="dxa"/>
            <w:shd w:val="clear" w:color="auto" w:fill="auto"/>
          </w:tcPr>
          <w:p w:rsidR="002F5BF7" w:rsidRPr="00125DD0" w:rsidRDefault="002F5BF7" w:rsidP="008520C0">
            <w:pPr>
              <w:rPr>
                <w:sz w:val="20"/>
              </w:rPr>
            </w:pPr>
          </w:p>
          <w:p w:rsidR="002F5BF7" w:rsidRPr="00125DD0" w:rsidRDefault="002F5BF7" w:rsidP="008520C0">
            <w:pPr>
              <w:rPr>
                <w:sz w:val="20"/>
              </w:rPr>
            </w:pPr>
            <w:r w:rsidRPr="00125DD0">
              <w:rPr>
                <w:sz w:val="20"/>
              </w:rPr>
              <w:t>Signed…………………………………………………………………….</w:t>
            </w:r>
          </w:p>
          <w:p w:rsidR="002F5BF7" w:rsidRPr="00125DD0" w:rsidRDefault="002F5BF7" w:rsidP="008520C0">
            <w:pPr>
              <w:jc w:val="center"/>
              <w:rPr>
                <w:sz w:val="20"/>
              </w:rPr>
            </w:pPr>
          </w:p>
          <w:p w:rsidR="002F5BF7" w:rsidRPr="00125DD0" w:rsidRDefault="002F5BF7" w:rsidP="008520C0">
            <w:pPr>
              <w:jc w:val="center"/>
              <w:rPr>
                <w:sz w:val="20"/>
              </w:rPr>
            </w:pPr>
            <w:r w:rsidRPr="00125DD0">
              <w:rPr>
                <w:sz w:val="20"/>
              </w:rPr>
              <w:t>(Policy/ Programme/ Project Countersigning Manager)</w:t>
            </w:r>
          </w:p>
        </w:tc>
        <w:tc>
          <w:tcPr>
            <w:tcW w:w="3913" w:type="dxa"/>
            <w:shd w:val="clear" w:color="auto" w:fill="auto"/>
          </w:tcPr>
          <w:p w:rsidR="002F5BF7" w:rsidRPr="00125DD0" w:rsidRDefault="002F5BF7" w:rsidP="008520C0">
            <w:pPr>
              <w:rPr>
                <w:sz w:val="20"/>
              </w:rPr>
            </w:pPr>
          </w:p>
          <w:p w:rsidR="002F5BF7" w:rsidRPr="00125DD0" w:rsidRDefault="002F5BF7" w:rsidP="008520C0">
            <w:pPr>
              <w:rPr>
                <w:sz w:val="20"/>
              </w:rPr>
            </w:pPr>
          </w:p>
          <w:p w:rsidR="002F5BF7" w:rsidRPr="00125DD0" w:rsidRDefault="002F5BF7" w:rsidP="008520C0">
            <w:pPr>
              <w:rPr>
                <w:sz w:val="20"/>
              </w:rPr>
            </w:pPr>
            <w:r w:rsidRPr="00125DD0">
              <w:rPr>
                <w:sz w:val="20"/>
              </w:rPr>
              <w:t>Date……………………….</w:t>
            </w:r>
          </w:p>
        </w:tc>
      </w:tr>
    </w:tbl>
    <w:p w:rsidR="002F5BF7" w:rsidRDefault="002F5BF7" w:rsidP="002F5BF7"/>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0"/>
      </w:tblGrid>
      <w:tr w:rsidR="002F5BF7" w:rsidTr="008520C0">
        <w:tc>
          <w:tcPr>
            <w:tcW w:w="10620" w:type="dxa"/>
            <w:shd w:val="clear" w:color="auto" w:fill="C0C0C0"/>
          </w:tcPr>
          <w:p w:rsidR="002F5BF7" w:rsidRPr="00125DD0" w:rsidRDefault="002F5BF7" w:rsidP="008520C0">
            <w:pPr>
              <w:rPr>
                <w:b/>
                <w:color w:val="FFFFFF"/>
                <w:sz w:val="28"/>
                <w:szCs w:val="28"/>
              </w:rPr>
            </w:pPr>
            <w:r w:rsidRPr="00125DD0">
              <w:rPr>
                <w:b/>
                <w:color w:val="FFFFFF"/>
                <w:sz w:val="28"/>
                <w:szCs w:val="28"/>
              </w:rPr>
              <w:t>Filing / Recording Arrangements</w:t>
            </w:r>
          </w:p>
        </w:tc>
      </w:tr>
      <w:tr w:rsidR="002F5BF7" w:rsidTr="008520C0">
        <w:tc>
          <w:tcPr>
            <w:tcW w:w="10620" w:type="dxa"/>
            <w:shd w:val="clear" w:color="auto" w:fill="auto"/>
          </w:tcPr>
          <w:p w:rsidR="002F5BF7" w:rsidRDefault="002F5BF7" w:rsidP="002F5BF7">
            <w:pPr>
              <w:numPr>
                <w:ilvl w:val="0"/>
                <w:numId w:val="47"/>
              </w:numPr>
            </w:pPr>
            <w:r w:rsidRPr="00125DD0">
              <w:rPr>
                <w:sz w:val="20"/>
              </w:rPr>
              <w:t xml:space="preserve">Retain a copy of this completed and signed form with the official record for the programme or project. </w:t>
            </w:r>
          </w:p>
        </w:tc>
      </w:tr>
    </w:tbl>
    <w:p w:rsidR="002F5BF7" w:rsidRDefault="002F5BF7" w:rsidP="002F5BF7"/>
    <w:p w:rsidR="002F5BF7" w:rsidRDefault="002F5BF7" w:rsidP="008520C0"/>
    <w:p w:rsidR="008520C0" w:rsidRDefault="008520C0" w:rsidP="008520C0"/>
    <w:p w:rsidR="008520C0" w:rsidRDefault="008520C0" w:rsidP="008520C0"/>
    <w:p w:rsidR="008520C0" w:rsidRDefault="008520C0" w:rsidP="008520C0"/>
    <w:p w:rsidR="008520C0" w:rsidRDefault="008520C0" w:rsidP="008520C0"/>
    <w:p w:rsidR="008520C0" w:rsidRDefault="008520C0" w:rsidP="008520C0"/>
    <w:p w:rsidR="008520C0" w:rsidRDefault="008520C0" w:rsidP="008520C0"/>
    <w:p w:rsidR="008520C0" w:rsidRDefault="008520C0" w:rsidP="008520C0"/>
    <w:p w:rsidR="008520C0" w:rsidRDefault="008520C0" w:rsidP="008520C0"/>
    <w:p w:rsidR="008520C0" w:rsidRDefault="008520C0" w:rsidP="008520C0">
      <w:pPr>
        <w:pStyle w:val="Heading1"/>
      </w:pPr>
      <w:bookmarkStart w:id="36" w:name="_Toc415563805"/>
      <w:r>
        <w:lastRenderedPageBreak/>
        <w:t>Risk Potential Assessment Form</w:t>
      </w:r>
      <w:r w:rsidR="00EF0F4F">
        <w:t xml:space="preserve"> (Stage 2)</w:t>
      </w:r>
      <w:r>
        <w:t xml:space="preserve"> </w:t>
      </w:r>
      <w:r>
        <w:tab/>
      </w:r>
      <w:r>
        <w:tab/>
        <w:t xml:space="preserve">Annex </w:t>
      </w:r>
      <w:r w:rsidR="007F0179">
        <w:t>E</w:t>
      </w:r>
      <w:bookmarkEnd w:id="36"/>
    </w:p>
    <w:p w:rsidR="008520C0" w:rsidRDefault="008520C0" w:rsidP="008520C0">
      <w:pPr>
        <w:ind w:left="-720"/>
      </w:pPr>
    </w:p>
    <w:p w:rsidR="008520C0" w:rsidRDefault="008520C0" w:rsidP="008520C0">
      <w:pPr>
        <w:ind w:left="-720"/>
      </w:pPr>
    </w:p>
    <w:p w:rsidR="008520C0" w:rsidRDefault="008520C0" w:rsidP="008520C0">
      <w:pPr>
        <w:ind w:left="-720"/>
        <w:rPr>
          <w:b/>
          <w:bCs/>
          <w:sz w:val="22"/>
          <w:szCs w:val="22"/>
          <w:lang w:eastAsia="en-GB"/>
        </w:rPr>
      </w:pPr>
      <w:r>
        <w:rPr>
          <w:rFonts w:ascii="Times New Roman" w:hAnsi="Times New Roman"/>
          <w:noProof/>
          <w:szCs w:val="24"/>
          <w:lang w:eastAsia="en-GB"/>
        </w:rPr>
        <w:drawing>
          <wp:anchor distT="0" distB="0" distL="114300" distR="114300" simplePos="0" relativeHeight="251654144" behindDoc="0" locked="0" layoutInCell="1" allowOverlap="1" wp14:anchorId="20062CA8" wp14:editId="27EBDC95">
            <wp:simplePos x="0" y="0"/>
            <wp:positionH relativeFrom="column">
              <wp:posOffset>5219700</wp:posOffset>
            </wp:positionH>
            <wp:positionV relativeFrom="paragraph">
              <wp:posOffset>-314325</wp:posOffset>
            </wp:positionV>
            <wp:extent cx="1120140" cy="1120140"/>
            <wp:effectExtent l="0" t="0" r="3810" b="3810"/>
            <wp:wrapSquare wrapText="left"/>
            <wp:docPr id="1" name="Picture 1" descr="dualSGstacked_Col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alSGstacked_Col_print"/>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pic:spPr>
                </pic:pic>
              </a:graphicData>
            </a:graphic>
            <wp14:sizeRelH relativeFrom="page">
              <wp14:pctWidth>0</wp14:pctWidth>
            </wp14:sizeRelH>
            <wp14:sizeRelV relativeFrom="page">
              <wp14:pctHeight>0</wp14:pctHeight>
            </wp14:sizeRelV>
          </wp:anchor>
        </w:drawing>
      </w:r>
      <w:r>
        <w:rPr>
          <w:b/>
          <w:bCs/>
          <w:sz w:val="22"/>
          <w:szCs w:val="22"/>
          <w:lang w:eastAsia="en-GB"/>
        </w:rPr>
        <w:t>STAGE 2</w:t>
      </w:r>
    </w:p>
    <w:p w:rsidR="008520C0" w:rsidRDefault="008520C0" w:rsidP="008520C0">
      <w:pPr>
        <w:ind w:left="-720"/>
        <w:rPr>
          <w:b/>
          <w:bCs/>
          <w:sz w:val="22"/>
          <w:szCs w:val="22"/>
          <w:lang w:eastAsia="en-GB"/>
        </w:rPr>
      </w:pPr>
    </w:p>
    <w:p w:rsidR="008520C0" w:rsidRDefault="008520C0" w:rsidP="008520C0">
      <w:pPr>
        <w:ind w:left="-720"/>
        <w:rPr>
          <w:b/>
          <w:bCs/>
          <w:sz w:val="22"/>
          <w:szCs w:val="22"/>
          <w:lang w:eastAsia="en-GB"/>
        </w:rPr>
      </w:pPr>
      <w:r>
        <w:rPr>
          <w:b/>
          <w:bCs/>
          <w:sz w:val="22"/>
          <w:szCs w:val="22"/>
          <w:lang w:eastAsia="en-GB"/>
        </w:rPr>
        <w:t>RISK POTENTIAL ASSESSMENT</w:t>
      </w:r>
    </w:p>
    <w:p w:rsidR="008520C0" w:rsidRDefault="008520C0" w:rsidP="008520C0"/>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0"/>
      </w:tblGrid>
      <w:tr w:rsidR="008520C0" w:rsidTr="008520C0">
        <w:tc>
          <w:tcPr>
            <w:tcW w:w="10620" w:type="dxa"/>
            <w:tcBorders>
              <w:bottom w:val="single" w:sz="4" w:space="0" w:color="auto"/>
            </w:tcBorders>
            <w:shd w:val="clear" w:color="auto" w:fill="C0C0C0"/>
          </w:tcPr>
          <w:p w:rsidR="008520C0" w:rsidRPr="00312005" w:rsidRDefault="008520C0" w:rsidP="008520C0">
            <w:pPr>
              <w:rPr>
                <w:b/>
                <w:color w:val="FFFFFF"/>
                <w:sz w:val="28"/>
                <w:szCs w:val="28"/>
              </w:rPr>
            </w:pPr>
            <w:r w:rsidRPr="00312005">
              <w:rPr>
                <w:b/>
                <w:color w:val="FFFFFF"/>
                <w:sz w:val="28"/>
                <w:szCs w:val="28"/>
              </w:rPr>
              <w:t>Introduction</w:t>
            </w:r>
          </w:p>
        </w:tc>
      </w:tr>
      <w:tr w:rsidR="008520C0" w:rsidTr="008520C0">
        <w:tc>
          <w:tcPr>
            <w:tcW w:w="10620" w:type="dxa"/>
            <w:shd w:val="clear" w:color="auto" w:fill="FFFFFF"/>
          </w:tcPr>
          <w:p w:rsidR="008520C0" w:rsidRPr="00312005" w:rsidRDefault="008520C0" w:rsidP="008520C0">
            <w:pPr>
              <w:rPr>
                <w:b/>
                <w:color w:val="FFFFFF"/>
                <w:sz w:val="28"/>
                <w:szCs w:val="28"/>
              </w:rPr>
            </w:pPr>
            <w:r w:rsidRPr="00312005">
              <w:rPr>
                <w:sz w:val="20"/>
                <w:lang w:eastAsia="en-GB"/>
              </w:rPr>
              <w:t>This form helps determine whether a policy/programme/project should have S</w:t>
            </w:r>
            <w:r>
              <w:rPr>
                <w:sz w:val="20"/>
                <w:lang w:eastAsia="en-GB"/>
              </w:rPr>
              <w:t xml:space="preserve">cottish </w:t>
            </w:r>
            <w:r w:rsidRPr="00312005">
              <w:rPr>
                <w:sz w:val="20"/>
                <w:lang w:eastAsia="en-GB"/>
              </w:rPr>
              <w:t>G</w:t>
            </w:r>
            <w:r>
              <w:rPr>
                <w:sz w:val="20"/>
                <w:lang w:eastAsia="en-GB"/>
              </w:rPr>
              <w:t>overnment</w:t>
            </w:r>
            <w:r w:rsidRPr="00312005">
              <w:rPr>
                <w:sz w:val="20"/>
                <w:lang w:eastAsia="en-GB"/>
              </w:rPr>
              <w:t xml:space="preserve"> Independent Assurance Review support.  </w:t>
            </w:r>
            <w:r w:rsidRPr="00AA6840">
              <w:rPr>
                <w:b/>
                <w:i/>
                <w:sz w:val="20"/>
                <w:lang w:eastAsia="en-GB"/>
              </w:rPr>
              <w:t>(</w:t>
            </w:r>
            <w:r w:rsidRPr="00E07EE4">
              <w:rPr>
                <w:b/>
                <w:i/>
                <w:sz w:val="20"/>
                <w:lang w:eastAsia="en-GB"/>
              </w:rPr>
              <w:t>You must complete this form if you completed a</w:t>
            </w:r>
            <w:r>
              <w:rPr>
                <w:b/>
                <w:i/>
                <w:sz w:val="20"/>
                <w:lang w:eastAsia="en-GB"/>
              </w:rPr>
              <w:t xml:space="preserve"> </w:t>
            </w:r>
            <w:r w:rsidRPr="00E07EE4">
              <w:rPr>
                <w:b/>
                <w:i/>
                <w:sz w:val="20"/>
                <w:lang w:eastAsia="en-GB"/>
              </w:rPr>
              <w:t xml:space="preserve">Stage 1 form and it </w:t>
            </w:r>
            <w:r w:rsidRPr="000E7BB5">
              <w:rPr>
                <w:b/>
                <w:i/>
                <w:sz w:val="20"/>
                <w:lang w:eastAsia="en-GB"/>
              </w:rPr>
              <w:t xml:space="preserve">indicated the </w:t>
            </w:r>
            <w:r>
              <w:rPr>
                <w:b/>
                <w:i/>
                <w:sz w:val="20"/>
                <w:lang w:eastAsia="en-GB"/>
              </w:rPr>
              <w:t xml:space="preserve">policy, </w:t>
            </w:r>
            <w:r w:rsidRPr="000E7BB5">
              <w:rPr>
                <w:b/>
                <w:i/>
                <w:sz w:val="20"/>
                <w:lang w:eastAsia="en-GB"/>
              </w:rPr>
              <w:t>programme/project is potentially Medium or High Risk</w:t>
            </w:r>
            <w:r w:rsidRPr="00312005">
              <w:rPr>
                <w:b/>
                <w:sz w:val="20"/>
                <w:lang w:eastAsia="en-GB"/>
              </w:rPr>
              <w:t>)</w:t>
            </w:r>
            <w:r w:rsidRPr="00AA6840">
              <w:rPr>
                <w:b/>
                <w:sz w:val="20"/>
                <w:lang w:eastAsia="en-GB"/>
              </w:rPr>
              <w:t>.</w:t>
            </w:r>
            <w:r w:rsidRPr="00312005">
              <w:rPr>
                <w:sz w:val="20"/>
                <w:lang w:eastAsia="en-GB"/>
              </w:rPr>
              <w:t xml:space="preserve">  Section E explains how to complete this form and gives a guide on any acronyms used.</w:t>
            </w:r>
          </w:p>
        </w:tc>
      </w:tr>
    </w:tbl>
    <w:p w:rsidR="008520C0" w:rsidRDefault="008520C0" w:rsidP="008520C0"/>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6300"/>
      </w:tblGrid>
      <w:tr w:rsidR="008520C0" w:rsidTr="008520C0">
        <w:tc>
          <w:tcPr>
            <w:tcW w:w="10620" w:type="dxa"/>
            <w:gridSpan w:val="2"/>
            <w:shd w:val="clear" w:color="auto" w:fill="C0C0C0"/>
          </w:tcPr>
          <w:p w:rsidR="008520C0" w:rsidRPr="00312005" w:rsidRDefault="008520C0" w:rsidP="008520C0">
            <w:pPr>
              <w:rPr>
                <w:b/>
                <w:color w:val="FFFFFF"/>
                <w:sz w:val="28"/>
                <w:szCs w:val="28"/>
              </w:rPr>
            </w:pPr>
            <w:r w:rsidRPr="00312005">
              <w:rPr>
                <w:b/>
                <w:color w:val="FFFFFF"/>
                <w:sz w:val="28"/>
                <w:szCs w:val="28"/>
              </w:rPr>
              <w:t xml:space="preserve">Section A – </w:t>
            </w:r>
            <w:r>
              <w:rPr>
                <w:b/>
                <w:color w:val="FFFFFF"/>
                <w:sz w:val="28"/>
                <w:szCs w:val="28"/>
              </w:rPr>
              <w:t>Policy/</w:t>
            </w:r>
            <w:r w:rsidRPr="00312005">
              <w:rPr>
                <w:b/>
                <w:color w:val="FFFFFF"/>
                <w:sz w:val="28"/>
                <w:szCs w:val="28"/>
              </w:rPr>
              <w:t>Programme/Project Details</w:t>
            </w:r>
          </w:p>
        </w:tc>
      </w:tr>
      <w:tr w:rsidR="008520C0" w:rsidTr="008520C0">
        <w:tc>
          <w:tcPr>
            <w:tcW w:w="4320" w:type="dxa"/>
            <w:shd w:val="clear" w:color="auto" w:fill="auto"/>
          </w:tcPr>
          <w:p w:rsidR="008520C0" w:rsidRPr="00312005" w:rsidRDefault="008520C0" w:rsidP="008520C0">
            <w:pPr>
              <w:rPr>
                <w:bCs/>
                <w:sz w:val="18"/>
                <w:szCs w:val="18"/>
              </w:rPr>
            </w:pPr>
            <w:r w:rsidRPr="00312005">
              <w:rPr>
                <w:bCs/>
                <w:sz w:val="18"/>
                <w:szCs w:val="18"/>
              </w:rPr>
              <w:t>1. Is this a Policy</w:t>
            </w:r>
            <w:r>
              <w:rPr>
                <w:bCs/>
                <w:sz w:val="18"/>
                <w:szCs w:val="18"/>
              </w:rPr>
              <w:t xml:space="preserve">, </w:t>
            </w:r>
            <w:r w:rsidR="00B24686" w:rsidRPr="00312005">
              <w:rPr>
                <w:bCs/>
                <w:sz w:val="18"/>
                <w:szCs w:val="18"/>
              </w:rPr>
              <w:t xml:space="preserve">Programme </w:t>
            </w:r>
            <w:r w:rsidR="00B24686">
              <w:rPr>
                <w:bCs/>
                <w:sz w:val="18"/>
                <w:szCs w:val="18"/>
              </w:rPr>
              <w:t>or</w:t>
            </w:r>
            <w:r>
              <w:rPr>
                <w:bCs/>
                <w:sz w:val="18"/>
                <w:szCs w:val="18"/>
              </w:rPr>
              <w:t xml:space="preserve"> a </w:t>
            </w:r>
            <w:r w:rsidRPr="00312005">
              <w:rPr>
                <w:bCs/>
                <w:sz w:val="18"/>
                <w:szCs w:val="18"/>
              </w:rPr>
              <w:t>Project?</w:t>
            </w:r>
          </w:p>
          <w:p w:rsidR="008520C0" w:rsidRPr="00312005" w:rsidDel="008874AA" w:rsidRDefault="008520C0" w:rsidP="008520C0">
            <w:pPr>
              <w:rPr>
                <w:bCs/>
                <w:sz w:val="18"/>
                <w:szCs w:val="18"/>
              </w:rPr>
            </w:pPr>
          </w:p>
        </w:tc>
        <w:tc>
          <w:tcPr>
            <w:tcW w:w="6300" w:type="dxa"/>
            <w:shd w:val="clear" w:color="auto" w:fill="auto"/>
          </w:tcPr>
          <w:p w:rsidR="008520C0" w:rsidRPr="00312005" w:rsidRDefault="008520C0" w:rsidP="008520C0">
            <w:pPr>
              <w:rPr>
                <w:b/>
              </w:rPr>
            </w:pPr>
          </w:p>
        </w:tc>
      </w:tr>
      <w:tr w:rsidR="008520C0" w:rsidTr="008520C0">
        <w:tc>
          <w:tcPr>
            <w:tcW w:w="4320" w:type="dxa"/>
            <w:shd w:val="clear" w:color="auto" w:fill="auto"/>
          </w:tcPr>
          <w:p w:rsidR="008520C0" w:rsidRPr="00312005" w:rsidRDefault="008520C0" w:rsidP="008520C0">
            <w:pPr>
              <w:rPr>
                <w:bCs/>
                <w:sz w:val="18"/>
                <w:szCs w:val="18"/>
              </w:rPr>
            </w:pPr>
            <w:r w:rsidRPr="00312005">
              <w:rPr>
                <w:bCs/>
                <w:sz w:val="18"/>
                <w:szCs w:val="18"/>
              </w:rPr>
              <w:t>2. Policy/Programme/Project Name</w:t>
            </w:r>
          </w:p>
          <w:p w:rsidR="008520C0" w:rsidRPr="00312005" w:rsidRDefault="008520C0" w:rsidP="008520C0">
            <w:pPr>
              <w:jc w:val="right"/>
              <w:rPr>
                <w:sz w:val="18"/>
                <w:szCs w:val="18"/>
              </w:rPr>
            </w:pPr>
          </w:p>
        </w:tc>
        <w:tc>
          <w:tcPr>
            <w:tcW w:w="6300" w:type="dxa"/>
            <w:shd w:val="clear" w:color="auto" w:fill="auto"/>
          </w:tcPr>
          <w:p w:rsidR="008520C0" w:rsidRPr="00312005" w:rsidRDefault="008520C0" w:rsidP="008520C0">
            <w:pPr>
              <w:rPr>
                <w:bCs/>
                <w:i/>
                <w:sz w:val="16"/>
                <w:szCs w:val="16"/>
              </w:rPr>
            </w:pPr>
            <w:r w:rsidRPr="00312005">
              <w:rPr>
                <w:b/>
              </w:rPr>
              <w:t> </w:t>
            </w:r>
            <w:r w:rsidRPr="00312005">
              <w:rPr>
                <w:bCs/>
                <w:i/>
                <w:sz w:val="16"/>
                <w:szCs w:val="16"/>
              </w:rPr>
              <w:t xml:space="preserve">  </w:t>
            </w:r>
          </w:p>
          <w:p w:rsidR="008520C0" w:rsidRPr="00312005" w:rsidRDefault="008520C0" w:rsidP="008520C0">
            <w:pPr>
              <w:jc w:val="right"/>
              <w:rPr>
                <w:b/>
                <w:sz w:val="20"/>
              </w:rPr>
            </w:pPr>
            <w:r w:rsidRPr="00312005">
              <w:rPr>
                <w:bCs/>
                <w:i/>
                <w:sz w:val="16"/>
                <w:szCs w:val="16"/>
              </w:rPr>
              <w:t>(Also note previous name if it has changed since last review)</w:t>
            </w:r>
          </w:p>
        </w:tc>
      </w:tr>
      <w:tr w:rsidR="008520C0" w:rsidTr="008520C0">
        <w:tc>
          <w:tcPr>
            <w:tcW w:w="4320" w:type="dxa"/>
            <w:shd w:val="clear" w:color="auto" w:fill="auto"/>
          </w:tcPr>
          <w:p w:rsidR="008520C0" w:rsidRPr="00312005" w:rsidRDefault="008520C0" w:rsidP="008520C0">
            <w:pPr>
              <w:rPr>
                <w:sz w:val="18"/>
                <w:szCs w:val="18"/>
              </w:rPr>
            </w:pPr>
            <w:r w:rsidRPr="00312005">
              <w:rPr>
                <w:bCs/>
                <w:sz w:val="18"/>
                <w:szCs w:val="18"/>
              </w:rPr>
              <w:t>3. Policy/Programme/Project type</w:t>
            </w:r>
          </w:p>
        </w:tc>
        <w:tc>
          <w:tcPr>
            <w:tcW w:w="6300" w:type="dxa"/>
            <w:shd w:val="clear" w:color="auto" w:fill="auto"/>
          </w:tcPr>
          <w:p w:rsidR="008520C0" w:rsidRPr="00312005" w:rsidRDefault="008520C0" w:rsidP="008520C0">
            <w:pPr>
              <w:jc w:val="right"/>
              <w:rPr>
                <w:i/>
                <w:sz w:val="16"/>
                <w:szCs w:val="16"/>
              </w:rPr>
            </w:pPr>
          </w:p>
          <w:p w:rsidR="008520C0" w:rsidRPr="00312005" w:rsidRDefault="008520C0" w:rsidP="008520C0">
            <w:pPr>
              <w:jc w:val="right"/>
              <w:rPr>
                <w:b/>
                <w:sz w:val="20"/>
              </w:rPr>
            </w:pPr>
            <w:r w:rsidRPr="00312005">
              <w:rPr>
                <w:i/>
                <w:sz w:val="16"/>
                <w:szCs w:val="16"/>
              </w:rPr>
              <w:t>(see section E.5 for guidance on programme and project descriptors)</w:t>
            </w:r>
          </w:p>
        </w:tc>
      </w:tr>
      <w:tr w:rsidR="008520C0" w:rsidTr="008520C0">
        <w:tc>
          <w:tcPr>
            <w:tcW w:w="4320" w:type="dxa"/>
            <w:shd w:val="clear" w:color="auto" w:fill="auto"/>
          </w:tcPr>
          <w:p w:rsidR="008520C0" w:rsidRPr="00312005" w:rsidRDefault="008520C0" w:rsidP="008520C0">
            <w:pPr>
              <w:rPr>
                <w:bCs/>
                <w:sz w:val="18"/>
                <w:szCs w:val="18"/>
              </w:rPr>
            </w:pPr>
            <w:r w:rsidRPr="00312005">
              <w:rPr>
                <w:bCs/>
                <w:sz w:val="18"/>
                <w:szCs w:val="18"/>
              </w:rPr>
              <w:t>4. The name of the Scottish Public Sector organisation responsible for the Policy /Programme/Project’s delivery.</w:t>
            </w:r>
          </w:p>
          <w:p w:rsidR="008520C0" w:rsidRPr="00312005" w:rsidRDefault="008520C0" w:rsidP="008520C0">
            <w:pPr>
              <w:rPr>
                <w:sz w:val="18"/>
                <w:szCs w:val="18"/>
              </w:rPr>
            </w:pPr>
          </w:p>
        </w:tc>
        <w:tc>
          <w:tcPr>
            <w:tcW w:w="6300" w:type="dxa"/>
            <w:shd w:val="clear" w:color="auto" w:fill="auto"/>
          </w:tcPr>
          <w:p w:rsidR="008520C0" w:rsidRPr="00312005" w:rsidRDefault="008520C0" w:rsidP="008520C0">
            <w:pPr>
              <w:rPr>
                <w:b/>
                <w:sz w:val="20"/>
              </w:rPr>
            </w:pPr>
          </w:p>
          <w:p w:rsidR="008520C0" w:rsidRPr="00312005" w:rsidRDefault="008520C0" w:rsidP="008520C0">
            <w:pPr>
              <w:jc w:val="right"/>
              <w:rPr>
                <w:i/>
                <w:sz w:val="16"/>
                <w:szCs w:val="16"/>
              </w:rPr>
            </w:pPr>
          </w:p>
        </w:tc>
      </w:tr>
      <w:tr w:rsidR="008520C0" w:rsidTr="008520C0">
        <w:tc>
          <w:tcPr>
            <w:tcW w:w="4320" w:type="dxa"/>
            <w:shd w:val="clear" w:color="auto" w:fill="auto"/>
          </w:tcPr>
          <w:p w:rsidR="008520C0" w:rsidRPr="00312005" w:rsidRDefault="008520C0" w:rsidP="008520C0">
            <w:pPr>
              <w:rPr>
                <w:sz w:val="18"/>
                <w:szCs w:val="18"/>
              </w:rPr>
            </w:pPr>
            <w:r w:rsidRPr="00312005">
              <w:rPr>
                <w:sz w:val="18"/>
                <w:szCs w:val="18"/>
              </w:rPr>
              <w:t>5. Lead SG Directorate, or Sponsor Division if the delivery organisation (at 4 above) is an SG NDPB or other sponsored body.</w:t>
            </w:r>
          </w:p>
          <w:p w:rsidR="008520C0" w:rsidRPr="00312005" w:rsidRDefault="008520C0" w:rsidP="008520C0">
            <w:pPr>
              <w:rPr>
                <w:sz w:val="20"/>
              </w:rPr>
            </w:pPr>
          </w:p>
        </w:tc>
        <w:tc>
          <w:tcPr>
            <w:tcW w:w="6300" w:type="dxa"/>
            <w:shd w:val="clear" w:color="auto" w:fill="auto"/>
          </w:tcPr>
          <w:p w:rsidR="008520C0" w:rsidRPr="00312005" w:rsidRDefault="008520C0" w:rsidP="008520C0">
            <w:pPr>
              <w:rPr>
                <w:sz w:val="18"/>
                <w:szCs w:val="18"/>
              </w:rPr>
            </w:pPr>
          </w:p>
          <w:p w:rsidR="008520C0" w:rsidRPr="00312005" w:rsidRDefault="008520C0" w:rsidP="008520C0">
            <w:pPr>
              <w:rPr>
                <w:sz w:val="20"/>
              </w:rPr>
            </w:pPr>
          </w:p>
        </w:tc>
      </w:tr>
      <w:tr w:rsidR="008520C0" w:rsidTr="008520C0">
        <w:tc>
          <w:tcPr>
            <w:tcW w:w="4320" w:type="dxa"/>
            <w:shd w:val="clear" w:color="auto" w:fill="auto"/>
          </w:tcPr>
          <w:p w:rsidR="008520C0" w:rsidRDefault="008520C0" w:rsidP="008520C0">
            <w:pPr>
              <w:rPr>
                <w:bCs/>
                <w:sz w:val="18"/>
                <w:szCs w:val="18"/>
              </w:rPr>
            </w:pPr>
            <w:r w:rsidRPr="00312005">
              <w:rPr>
                <w:bCs/>
                <w:sz w:val="18"/>
                <w:szCs w:val="18"/>
              </w:rPr>
              <w:t>6.</w:t>
            </w:r>
            <w:r>
              <w:rPr>
                <w:bCs/>
                <w:sz w:val="18"/>
                <w:szCs w:val="18"/>
              </w:rPr>
              <w:t xml:space="preserve"> C</w:t>
            </w:r>
            <w:r w:rsidRPr="00312005">
              <w:rPr>
                <w:bCs/>
                <w:sz w:val="18"/>
                <w:szCs w:val="18"/>
              </w:rPr>
              <w:t xml:space="preserve">ontact details </w:t>
            </w:r>
          </w:p>
          <w:p w:rsidR="008520C0" w:rsidRDefault="008520C0" w:rsidP="008520C0">
            <w:pPr>
              <w:rPr>
                <w:bCs/>
                <w:sz w:val="18"/>
                <w:szCs w:val="18"/>
              </w:rPr>
            </w:pPr>
            <w:r>
              <w:rPr>
                <w:bCs/>
                <w:sz w:val="18"/>
                <w:szCs w:val="18"/>
              </w:rPr>
              <w:t>SPO – for policy</w:t>
            </w:r>
            <w:r w:rsidRPr="00312005">
              <w:rPr>
                <w:bCs/>
                <w:sz w:val="18"/>
                <w:szCs w:val="18"/>
              </w:rPr>
              <w:t xml:space="preserve"> </w:t>
            </w:r>
          </w:p>
          <w:p w:rsidR="008520C0" w:rsidRPr="00312005" w:rsidRDefault="008520C0" w:rsidP="008520C0">
            <w:pPr>
              <w:rPr>
                <w:bCs/>
                <w:sz w:val="18"/>
                <w:szCs w:val="18"/>
              </w:rPr>
            </w:pPr>
            <w:r w:rsidRPr="00312005">
              <w:rPr>
                <w:bCs/>
                <w:sz w:val="18"/>
                <w:szCs w:val="18"/>
              </w:rPr>
              <w:t xml:space="preserve">SRO </w:t>
            </w:r>
            <w:r>
              <w:rPr>
                <w:bCs/>
                <w:sz w:val="18"/>
                <w:szCs w:val="18"/>
              </w:rPr>
              <w:t>– programme or project</w:t>
            </w:r>
          </w:p>
        </w:tc>
        <w:tc>
          <w:tcPr>
            <w:tcW w:w="6300" w:type="dxa"/>
            <w:shd w:val="clear" w:color="auto" w:fill="auto"/>
          </w:tcPr>
          <w:p w:rsidR="008520C0" w:rsidRPr="00312005" w:rsidRDefault="008520C0" w:rsidP="008520C0">
            <w:pPr>
              <w:rPr>
                <w:sz w:val="18"/>
                <w:szCs w:val="18"/>
              </w:rPr>
            </w:pPr>
            <w:r w:rsidRPr="00312005">
              <w:rPr>
                <w:sz w:val="18"/>
                <w:szCs w:val="18"/>
              </w:rPr>
              <w:t>Name:</w:t>
            </w:r>
          </w:p>
          <w:p w:rsidR="008520C0" w:rsidRPr="00312005" w:rsidRDefault="008520C0" w:rsidP="008520C0">
            <w:pPr>
              <w:rPr>
                <w:sz w:val="18"/>
                <w:szCs w:val="18"/>
              </w:rPr>
            </w:pPr>
            <w:r>
              <w:rPr>
                <w:sz w:val="18"/>
                <w:szCs w:val="18"/>
              </w:rPr>
              <w:t>Tel No:</w:t>
            </w:r>
            <w:r w:rsidRPr="00312005">
              <w:rPr>
                <w:sz w:val="18"/>
                <w:szCs w:val="18"/>
              </w:rPr>
              <w:t xml:space="preserve">     </w:t>
            </w:r>
          </w:p>
          <w:p w:rsidR="008520C0" w:rsidRPr="00312005" w:rsidRDefault="008520C0" w:rsidP="008520C0">
            <w:pPr>
              <w:rPr>
                <w:sz w:val="18"/>
                <w:szCs w:val="18"/>
              </w:rPr>
            </w:pPr>
            <w:r w:rsidRPr="00312005">
              <w:rPr>
                <w:sz w:val="18"/>
                <w:szCs w:val="18"/>
              </w:rPr>
              <w:t>Email (if not on SCOTS):</w:t>
            </w:r>
          </w:p>
        </w:tc>
      </w:tr>
      <w:tr w:rsidR="008520C0" w:rsidTr="008520C0">
        <w:tc>
          <w:tcPr>
            <w:tcW w:w="4320" w:type="dxa"/>
            <w:shd w:val="clear" w:color="auto" w:fill="auto"/>
          </w:tcPr>
          <w:p w:rsidR="008520C0" w:rsidRPr="00312005" w:rsidRDefault="008520C0" w:rsidP="008520C0">
            <w:pPr>
              <w:rPr>
                <w:bCs/>
                <w:i/>
                <w:sz w:val="18"/>
                <w:szCs w:val="18"/>
              </w:rPr>
            </w:pPr>
            <w:r w:rsidRPr="00312005">
              <w:rPr>
                <w:bCs/>
                <w:sz w:val="18"/>
                <w:szCs w:val="18"/>
              </w:rPr>
              <w:t>7. Policy /Programme/Project Manager details</w:t>
            </w:r>
          </w:p>
          <w:p w:rsidR="008520C0" w:rsidRPr="00312005" w:rsidRDefault="008520C0" w:rsidP="008520C0">
            <w:pPr>
              <w:rPr>
                <w:bCs/>
                <w:i/>
                <w:sz w:val="16"/>
                <w:szCs w:val="16"/>
              </w:rPr>
            </w:pPr>
            <w:r w:rsidRPr="00312005">
              <w:rPr>
                <w:bCs/>
                <w:i/>
                <w:sz w:val="16"/>
                <w:szCs w:val="16"/>
              </w:rPr>
              <w:t>(If appointed)</w:t>
            </w:r>
          </w:p>
        </w:tc>
        <w:tc>
          <w:tcPr>
            <w:tcW w:w="6300" w:type="dxa"/>
            <w:shd w:val="clear" w:color="auto" w:fill="auto"/>
          </w:tcPr>
          <w:p w:rsidR="008520C0" w:rsidRPr="00312005" w:rsidRDefault="008520C0" w:rsidP="008520C0">
            <w:pPr>
              <w:rPr>
                <w:sz w:val="18"/>
                <w:szCs w:val="18"/>
              </w:rPr>
            </w:pPr>
            <w:r w:rsidRPr="00312005">
              <w:rPr>
                <w:sz w:val="18"/>
                <w:szCs w:val="18"/>
              </w:rPr>
              <w:t>Name:</w:t>
            </w:r>
          </w:p>
          <w:p w:rsidR="008520C0" w:rsidRPr="00312005" w:rsidRDefault="008520C0" w:rsidP="008520C0">
            <w:pPr>
              <w:rPr>
                <w:sz w:val="18"/>
                <w:szCs w:val="18"/>
              </w:rPr>
            </w:pPr>
            <w:r>
              <w:rPr>
                <w:sz w:val="18"/>
                <w:szCs w:val="18"/>
              </w:rPr>
              <w:t>Tel No:</w:t>
            </w:r>
            <w:r w:rsidRPr="00312005">
              <w:rPr>
                <w:sz w:val="18"/>
                <w:szCs w:val="18"/>
              </w:rPr>
              <w:t xml:space="preserve"> </w:t>
            </w:r>
          </w:p>
          <w:p w:rsidR="008520C0" w:rsidRPr="00312005" w:rsidRDefault="008520C0" w:rsidP="008520C0">
            <w:pPr>
              <w:rPr>
                <w:sz w:val="18"/>
                <w:szCs w:val="18"/>
              </w:rPr>
            </w:pPr>
            <w:r w:rsidRPr="00312005">
              <w:rPr>
                <w:sz w:val="18"/>
                <w:szCs w:val="18"/>
              </w:rPr>
              <w:t>Email (if not on SCOTS):</w:t>
            </w:r>
          </w:p>
        </w:tc>
      </w:tr>
      <w:tr w:rsidR="008520C0" w:rsidTr="008520C0">
        <w:tc>
          <w:tcPr>
            <w:tcW w:w="4320" w:type="dxa"/>
            <w:shd w:val="clear" w:color="auto" w:fill="auto"/>
          </w:tcPr>
          <w:p w:rsidR="008520C0" w:rsidRPr="00312005" w:rsidRDefault="008520C0" w:rsidP="008520C0">
            <w:pPr>
              <w:rPr>
                <w:sz w:val="18"/>
                <w:szCs w:val="18"/>
              </w:rPr>
            </w:pPr>
            <w:r w:rsidRPr="00312005">
              <w:rPr>
                <w:sz w:val="18"/>
                <w:szCs w:val="18"/>
              </w:rPr>
              <w:t>9.</w:t>
            </w:r>
            <w:r>
              <w:rPr>
                <w:sz w:val="18"/>
                <w:szCs w:val="18"/>
              </w:rPr>
              <w:t xml:space="preserve"> </w:t>
            </w:r>
            <w:r w:rsidRPr="00312005">
              <w:rPr>
                <w:sz w:val="18"/>
                <w:szCs w:val="18"/>
              </w:rPr>
              <w:t xml:space="preserve">If a </w:t>
            </w:r>
            <w:r>
              <w:rPr>
                <w:sz w:val="18"/>
                <w:szCs w:val="18"/>
              </w:rPr>
              <w:t>Policy</w:t>
            </w:r>
            <w:r w:rsidRPr="00312005">
              <w:rPr>
                <w:sz w:val="18"/>
                <w:szCs w:val="18"/>
              </w:rPr>
              <w:t>:-</w:t>
            </w:r>
            <w:r>
              <w:rPr>
                <w:sz w:val="18"/>
                <w:szCs w:val="18"/>
              </w:rPr>
              <w:t xml:space="preserve"> name of overarching programme and/ or list of key projects</w:t>
            </w:r>
            <w:r w:rsidRPr="00312005">
              <w:rPr>
                <w:sz w:val="18"/>
                <w:szCs w:val="18"/>
              </w:rPr>
              <w:t xml:space="preserve"> </w:t>
            </w:r>
          </w:p>
          <w:p w:rsidR="008520C0" w:rsidRPr="00312005" w:rsidRDefault="008520C0" w:rsidP="008520C0">
            <w:pPr>
              <w:rPr>
                <w:sz w:val="18"/>
                <w:szCs w:val="18"/>
              </w:rPr>
            </w:pPr>
            <w:r w:rsidRPr="00312005">
              <w:rPr>
                <w:sz w:val="18"/>
                <w:szCs w:val="18"/>
              </w:rPr>
              <w:t>If a programme</w:t>
            </w:r>
            <w:r w:rsidR="00B24686" w:rsidRPr="00312005">
              <w:rPr>
                <w:sz w:val="18"/>
                <w:szCs w:val="18"/>
              </w:rPr>
              <w:t>: -</w:t>
            </w:r>
            <w:r>
              <w:rPr>
                <w:sz w:val="18"/>
                <w:szCs w:val="18"/>
              </w:rPr>
              <w:t xml:space="preserve"> </w:t>
            </w:r>
            <w:r w:rsidRPr="00312005">
              <w:rPr>
                <w:sz w:val="18"/>
                <w:szCs w:val="18"/>
              </w:rPr>
              <w:t>list the key projects within the programme</w:t>
            </w:r>
            <w:r>
              <w:rPr>
                <w:sz w:val="18"/>
                <w:szCs w:val="18"/>
              </w:rPr>
              <w:t>.</w:t>
            </w:r>
          </w:p>
          <w:p w:rsidR="008520C0" w:rsidRPr="00312005" w:rsidRDefault="008520C0" w:rsidP="008520C0">
            <w:pPr>
              <w:rPr>
                <w:bCs/>
                <w:sz w:val="18"/>
                <w:szCs w:val="18"/>
              </w:rPr>
            </w:pPr>
            <w:r w:rsidRPr="00312005">
              <w:rPr>
                <w:sz w:val="18"/>
                <w:szCs w:val="18"/>
              </w:rPr>
              <w:t>If a project:- name of the overarching programme</w:t>
            </w:r>
          </w:p>
        </w:tc>
        <w:tc>
          <w:tcPr>
            <w:tcW w:w="6300" w:type="dxa"/>
            <w:shd w:val="clear" w:color="auto" w:fill="auto"/>
          </w:tcPr>
          <w:p w:rsidR="008520C0" w:rsidRPr="00312005" w:rsidRDefault="008520C0" w:rsidP="008520C0">
            <w:pPr>
              <w:rPr>
                <w:b/>
                <w:sz w:val="18"/>
                <w:szCs w:val="18"/>
              </w:rPr>
            </w:pPr>
          </w:p>
          <w:p w:rsidR="008520C0" w:rsidRPr="00312005" w:rsidRDefault="008520C0" w:rsidP="008520C0">
            <w:pPr>
              <w:rPr>
                <w:b/>
                <w:sz w:val="18"/>
                <w:szCs w:val="18"/>
              </w:rPr>
            </w:pPr>
          </w:p>
          <w:p w:rsidR="008520C0" w:rsidRPr="00312005" w:rsidRDefault="008520C0" w:rsidP="008520C0">
            <w:pPr>
              <w:rPr>
                <w:b/>
                <w:sz w:val="18"/>
                <w:szCs w:val="18"/>
              </w:rPr>
            </w:pPr>
          </w:p>
          <w:p w:rsidR="008520C0" w:rsidRPr="00312005" w:rsidRDefault="008520C0" w:rsidP="008520C0">
            <w:pPr>
              <w:rPr>
                <w:b/>
                <w:sz w:val="18"/>
                <w:szCs w:val="18"/>
              </w:rPr>
            </w:pPr>
          </w:p>
        </w:tc>
      </w:tr>
      <w:tr w:rsidR="008520C0" w:rsidTr="008520C0">
        <w:tc>
          <w:tcPr>
            <w:tcW w:w="4320" w:type="dxa"/>
            <w:shd w:val="clear" w:color="auto" w:fill="auto"/>
          </w:tcPr>
          <w:p w:rsidR="008520C0" w:rsidRPr="00312005" w:rsidRDefault="008520C0" w:rsidP="008520C0">
            <w:pPr>
              <w:rPr>
                <w:i/>
                <w:sz w:val="16"/>
                <w:szCs w:val="16"/>
              </w:rPr>
            </w:pPr>
            <w:r w:rsidRPr="00312005">
              <w:rPr>
                <w:sz w:val="18"/>
                <w:szCs w:val="18"/>
              </w:rPr>
              <w:t xml:space="preserve">10. Estimated delivery cost </w:t>
            </w:r>
            <w:r>
              <w:rPr>
                <w:sz w:val="18"/>
                <w:szCs w:val="18"/>
              </w:rPr>
              <w:t xml:space="preserve">and whole-life operational cost </w:t>
            </w:r>
            <w:r w:rsidRPr="00312005">
              <w:rPr>
                <w:sz w:val="18"/>
                <w:szCs w:val="18"/>
              </w:rPr>
              <w:t>of the Policy Initiative (if known at this stage) or Programme/Project.</w:t>
            </w:r>
          </w:p>
        </w:tc>
        <w:tc>
          <w:tcPr>
            <w:tcW w:w="6300" w:type="dxa"/>
            <w:shd w:val="clear" w:color="auto" w:fill="auto"/>
          </w:tcPr>
          <w:p w:rsidR="008520C0" w:rsidRPr="00312005" w:rsidRDefault="008520C0" w:rsidP="008520C0">
            <w:pPr>
              <w:rPr>
                <w:sz w:val="18"/>
                <w:szCs w:val="18"/>
              </w:rPr>
            </w:pPr>
            <w:r w:rsidRPr="00312005">
              <w:rPr>
                <w:sz w:val="18"/>
                <w:szCs w:val="18"/>
              </w:rPr>
              <w:t>Delivery Cost £</w:t>
            </w:r>
          </w:p>
          <w:p w:rsidR="008520C0" w:rsidRPr="00312005" w:rsidRDefault="008520C0" w:rsidP="008520C0">
            <w:pPr>
              <w:rPr>
                <w:sz w:val="18"/>
                <w:szCs w:val="18"/>
              </w:rPr>
            </w:pPr>
            <w:r w:rsidRPr="00312005">
              <w:rPr>
                <w:sz w:val="18"/>
                <w:szCs w:val="18"/>
              </w:rPr>
              <w:t>Whole Life Operational Cost £</w:t>
            </w:r>
          </w:p>
          <w:p w:rsidR="008520C0" w:rsidRPr="00312005" w:rsidRDefault="008520C0" w:rsidP="008520C0">
            <w:pPr>
              <w:rPr>
                <w:i/>
                <w:sz w:val="16"/>
                <w:szCs w:val="16"/>
              </w:rPr>
            </w:pPr>
            <w:r w:rsidRPr="00312005">
              <w:rPr>
                <w:b/>
                <w:sz w:val="20"/>
              </w:rPr>
              <w:t xml:space="preserve"> </w:t>
            </w:r>
          </w:p>
        </w:tc>
      </w:tr>
      <w:tr w:rsidR="008520C0" w:rsidTr="008520C0">
        <w:tc>
          <w:tcPr>
            <w:tcW w:w="4320" w:type="dxa"/>
            <w:shd w:val="clear" w:color="auto" w:fill="auto"/>
          </w:tcPr>
          <w:p w:rsidR="008520C0" w:rsidRPr="00312005" w:rsidRDefault="008520C0" w:rsidP="008520C0">
            <w:pPr>
              <w:rPr>
                <w:bCs/>
                <w:i/>
                <w:sz w:val="20"/>
              </w:rPr>
            </w:pPr>
            <w:r w:rsidRPr="00312005">
              <w:rPr>
                <w:bCs/>
                <w:sz w:val="18"/>
                <w:szCs w:val="18"/>
              </w:rPr>
              <w:t>11. Overall RPA-2 assessment</w:t>
            </w:r>
            <w:r w:rsidRPr="00312005">
              <w:rPr>
                <w:bCs/>
                <w:i/>
                <w:sz w:val="16"/>
                <w:szCs w:val="16"/>
              </w:rPr>
              <w:t xml:space="preserve">                                                    (Derived from Section D)</w:t>
            </w:r>
          </w:p>
        </w:tc>
        <w:tc>
          <w:tcPr>
            <w:tcW w:w="6300" w:type="dxa"/>
            <w:shd w:val="clear" w:color="auto" w:fill="auto"/>
          </w:tcPr>
          <w:p w:rsidR="008520C0" w:rsidRPr="00312005" w:rsidRDefault="008520C0" w:rsidP="008520C0">
            <w:pPr>
              <w:jc w:val="center"/>
              <w:rPr>
                <w:bCs/>
                <w:szCs w:val="24"/>
              </w:rPr>
            </w:pPr>
          </w:p>
          <w:p w:rsidR="008520C0" w:rsidRPr="00312005" w:rsidRDefault="008520C0" w:rsidP="008520C0">
            <w:pPr>
              <w:jc w:val="center"/>
              <w:rPr>
                <w:bCs/>
                <w:szCs w:val="24"/>
              </w:rPr>
            </w:pPr>
            <w:r w:rsidRPr="00312005">
              <w:rPr>
                <w:bCs/>
                <w:szCs w:val="24"/>
              </w:rPr>
              <w:t>Low / Medium / High*</w:t>
            </w:r>
          </w:p>
          <w:p w:rsidR="008520C0" w:rsidRPr="00312005" w:rsidRDefault="008520C0" w:rsidP="008520C0">
            <w:pPr>
              <w:jc w:val="right"/>
              <w:rPr>
                <w:b/>
                <w:sz w:val="20"/>
              </w:rPr>
            </w:pPr>
            <w:r w:rsidRPr="00312005">
              <w:rPr>
                <w:bCs/>
                <w:i/>
                <w:sz w:val="16"/>
                <w:szCs w:val="16"/>
              </w:rPr>
              <w:t>(</w:t>
            </w:r>
            <w:r w:rsidRPr="00312005">
              <w:rPr>
                <w:i/>
                <w:sz w:val="16"/>
                <w:szCs w:val="16"/>
              </w:rPr>
              <w:t>* delete as appropriate)</w:t>
            </w:r>
            <w:r w:rsidRPr="00312005">
              <w:rPr>
                <w:bCs/>
                <w:i/>
                <w:sz w:val="16"/>
                <w:szCs w:val="16"/>
              </w:rPr>
              <w:t xml:space="preserve"> </w:t>
            </w:r>
          </w:p>
        </w:tc>
      </w:tr>
      <w:tr w:rsidR="008520C0" w:rsidTr="008520C0">
        <w:tc>
          <w:tcPr>
            <w:tcW w:w="4320" w:type="dxa"/>
            <w:shd w:val="clear" w:color="auto" w:fill="auto"/>
          </w:tcPr>
          <w:p w:rsidR="008520C0" w:rsidRPr="00312005" w:rsidRDefault="008520C0" w:rsidP="008520C0">
            <w:pPr>
              <w:rPr>
                <w:sz w:val="18"/>
                <w:szCs w:val="18"/>
              </w:rPr>
            </w:pPr>
            <w:r w:rsidRPr="00312005">
              <w:rPr>
                <w:sz w:val="18"/>
                <w:szCs w:val="18"/>
              </w:rPr>
              <w:t xml:space="preserve">12. If a programme/project was a Starting Gate Review conducted on the policy development stage? (Yes / No)  </w:t>
            </w:r>
          </w:p>
        </w:tc>
        <w:tc>
          <w:tcPr>
            <w:tcW w:w="6300" w:type="dxa"/>
            <w:shd w:val="clear" w:color="auto" w:fill="auto"/>
          </w:tcPr>
          <w:p w:rsidR="008520C0" w:rsidRPr="00312005" w:rsidRDefault="008520C0" w:rsidP="008520C0">
            <w:pPr>
              <w:rPr>
                <w:sz w:val="18"/>
                <w:szCs w:val="18"/>
              </w:rPr>
            </w:pPr>
          </w:p>
        </w:tc>
      </w:tr>
      <w:tr w:rsidR="008520C0" w:rsidTr="008520C0">
        <w:tc>
          <w:tcPr>
            <w:tcW w:w="4320" w:type="dxa"/>
            <w:shd w:val="clear" w:color="auto" w:fill="auto"/>
          </w:tcPr>
          <w:p w:rsidR="008520C0" w:rsidRPr="00312005" w:rsidDel="008874AA" w:rsidRDefault="008520C0" w:rsidP="008520C0">
            <w:pPr>
              <w:rPr>
                <w:sz w:val="18"/>
                <w:szCs w:val="18"/>
              </w:rPr>
            </w:pPr>
            <w:r w:rsidRPr="00312005">
              <w:rPr>
                <w:sz w:val="18"/>
                <w:szCs w:val="18"/>
              </w:rPr>
              <w:t>13. RPA-2 Completed By</w:t>
            </w:r>
          </w:p>
        </w:tc>
        <w:tc>
          <w:tcPr>
            <w:tcW w:w="6300" w:type="dxa"/>
            <w:shd w:val="clear" w:color="auto" w:fill="auto"/>
          </w:tcPr>
          <w:p w:rsidR="008520C0" w:rsidRPr="00312005" w:rsidRDefault="008520C0" w:rsidP="008520C0">
            <w:pPr>
              <w:rPr>
                <w:sz w:val="18"/>
                <w:szCs w:val="18"/>
              </w:rPr>
            </w:pPr>
            <w:r w:rsidRPr="00312005">
              <w:rPr>
                <w:sz w:val="18"/>
                <w:szCs w:val="18"/>
              </w:rPr>
              <w:t>Name                                                               Date:</w:t>
            </w:r>
          </w:p>
        </w:tc>
      </w:tr>
      <w:tr w:rsidR="008520C0" w:rsidTr="008520C0">
        <w:tc>
          <w:tcPr>
            <w:tcW w:w="4320" w:type="dxa"/>
            <w:shd w:val="clear" w:color="auto" w:fill="auto"/>
          </w:tcPr>
          <w:p w:rsidR="008520C0" w:rsidRPr="00312005" w:rsidRDefault="008520C0" w:rsidP="008520C0">
            <w:pPr>
              <w:rPr>
                <w:sz w:val="18"/>
                <w:szCs w:val="18"/>
              </w:rPr>
            </w:pPr>
            <w:r w:rsidRPr="00312005">
              <w:rPr>
                <w:sz w:val="18"/>
                <w:szCs w:val="18"/>
              </w:rPr>
              <w:t>14. RPA-2 Approved By (SPO/SRO).</w:t>
            </w:r>
          </w:p>
        </w:tc>
        <w:tc>
          <w:tcPr>
            <w:tcW w:w="6300" w:type="dxa"/>
            <w:shd w:val="clear" w:color="auto" w:fill="auto"/>
          </w:tcPr>
          <w:p w:rsidR="008520C0" w:rsidRPr="00312005" w:rsidRDefault="008520C0" w:rsidP="008520C0">
            <w:pPr>
              <w:rPr>
                <w:sz w:val="18"/>
                <w:szCs w:val="18"/>
              </w:rPr>
            </w:pPr>
            <w:r w:rsidRPr="00312005">
              <w:rPr>
                <w:sz w:val="18"/>
                <w:szCs w:val="18"/>
              </w:rPr>
              <w:t>Name:                                                              Date:</w:t>
            </w:r>
          </w:p>
        </w:tc>
      </w:tr>
      <w:tr w:rsidR="008520C0" w:rsidTr="008520C0">
        <w:tc>
          <w:tcPr>
            <w:tcW w:w="10620" w:type="dxa"/>
            <w:gridSpan w:val="2"/>
            <w:shd w:val="clear" w:color="auto" w:fill="auto"/>
          </w:tcPr>
          <w:p w:rsidR="008520C0" w:rsidRPr="00312005" w:rsidRDefault="008520C0" w:rsidP="008520C0">
            <w:pPr>
              <w:rPr>
                <w:sz w:val="18"/>
                <w:szCs w:val="18"/>
              </w:rPr>
            </w:pPr>
            <w:r w:rsidRPr="00312005">
              <w:rPr>
                <w:sz w:val="18"/>
                <w:szCs w:val="18"/>
              </w:rPr>
              <w:t xml:space="preserve">15. </w:t>
            </w:r>
            <w:r w:rsidRPr="00312005">
              <w:rPr>
                <w:b/>
                <w:sz w:val="18"/>
                <w:szCs w:val="18"/>
                <w:u w:val="single"/>
              </w:rPr>
              <w:t>Background and information on the policy/ini</w:t>
            </w:r>
            <w:r>
              <w:rPr>
                <w:b/>
                <w:sz w:val="18"/>
                <w:szCs w:val="18"/>
                <w:u w:val="single"/>
              </w:rPr>
              <w:t>ti</w:t>
            </w:r>
            <w:r w:rsidRPr="00312005">
              <w:rPr>
                <w:b/>
                <w:sz w:val="18"/>
                <w:szCs w:val="18"/>
                <w:u w:val="single"/>
              </w:rPr>
              <w:t xml:space="preserve">ative/programme or project to support the Overall Complexity Assessment </w:t>
            </w:r>
          </w:p>
          <w:p w:rsidR="008520C0" w:rsidRDefault="008520C0" w:rsidP="008520C0"/>
          <w:p w:rsidR="008520C0" w:rsidRDefault="008520C0" w:rsidP="008520C0"/>
          <w:p w:rsidR="008520C0" w:rsidRDefault="008520C0" w:rsidP="008520C0"/>
        </w:tc>
      </w:tr>
    </w:tbl>
    <w:p w:rsidR="008520C0" w:rsidRDefault="008520C0" w:rsidP="008520C0"/>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71"/>
        <w:gridCol w:w="2268"/>
        <w:gridCol w:w="568"/>
        <w:gridCol w:w="531"/>
        <w:gridCol w:w="550"/>
        <w:gridCol w:w="532"/>
        <w:gridCol w:w="540"/>
        <w:gridCol w:w="3960"/>
      </w:tblGrid>
      <w:tr w:rsidR="008520C0" w:rsidTr="008520C0">
        <w:tc>
          <w:tcPr>
            <w:tcW w:w="10620" w:type="dxa"/>
            <w:gridSpan w:val="8"/>
            <w:shd w:val="clear" w:color="auto" w:fill="C0C0C0"/>
          </w:tcPr>
          <w:p w:rsidR="008520C0" w:rsidRPr="00312005" w:rsidRDefault="008520C0" w:rsidP="008520C0">
            <w:pPr>
              <w:rPr>
                <w:b/>
                <w:color w:val="FFFFFF"/>
                <w:sz w:val="28"/>
                <w:szCs w:val="28"/>
              </w:rPr>
            </w:pPr>
            <w:r w:rsidRPr="00312005">
              <w:rPr>
                <w:b/>
                <w:color w:val="FFFFFF"/>
                <w:sz w:val="28"/>
                <w:szCs w:val="28"/>
              </w:rPr>
              <w:t>Section B – Consequential Impact Assessment</w:t>
            </w:r>
          </w:p>
          <w:p w:rsidR="008520C0" w:rsidRPr="00312005" w:rsidRDefault="008520C0" w:rsidP="008520C0">
            <w:pPr>
              <w:rPr>
                <w:sz w:val="20"/>
              </w:rPr>
            </w:pPr>
            <w:r w:rsidRPr="00312005">
              <w:rPr>
                <w:color w:val="FFFFFF"/>
                <w:sz w:val="20"/>
              </w:rPr>
              <w:t>If we fail to deliver this policy, programme or project:</w:t>
            </w:r>
          </w:p>
        </w:tc>
      </w:tr>
      <w:tr w:rsidR="008520C0" w:rsidTr="008520C0">
        <w:tc>
          <w:tcPr>
            <w:tcW w:w="1671" w:type="dxa"/>
            <w:shd w:val="clear" w:color="auto" w:fill="auto"/>
            <w:vAlign w:val="center"/>
          </w:tcPr>
          <w:p w:rsidR="008520C0" w:rsidRPr="00312005" w:rsidRDefault="008520C0" w:rsidP="008520C0">
            <w:pPr>
              <w:jc w:val="center"/>
              <w:rPr>
                <w:b/>
                <w:sz w:val="18"/>
                <w:szCs w:val="18"/>
              </w:rPr>
            </w:pPr>
            <w:r w:rsidRPr="00312005">
              <w:rPr>
                <w:b/>
                <w:sz w:val="18"/>
                <w:szCs w:val="18"/>
              </w:rPr>
              <w:t>Strategic Area</w:t>
            </w:r>
          </w:p>
        </w:tc>
        <w:tc>
          <w:tcPr>
            <w:tcW w:w="2268" w:type="dxa"/>
            <w:shd w:val="clear" w:color="auto" w:fill="auto"/>
          </w:tcPr>
          <w:p w:rsidR="008520C0" w:rsidRPr="00312005" w:rsidRDefault="008520C0" w:rsidP="008520C0">
            <w:pPr>
              <w:rPr>
                <w:sz w:val="18"/>
                <w:szCs w:val="18"/>
              </w:rPr>
            </w:pPr>
          </w:p>
        </w:tc>
        <w:tc>
          <w:tcPr>
            <w:tcW w:w="568" w:type="dxa"/>
            <w:shd w:val="clear" w:color="auto" w:fill="auto"/>
          </w:tcPr>
          <w:p w:rsidR="008520C0" w:rsidRPr="00312005" w:rsidRDefault="008520C0" w:rsidP="008520C0">
            <w:pPr>
              <w:jc w:val="center"/>
              <w:rPr>
                <w:sz w:val="16"/>
                <w:szCs w:val="16"/>
              </w:rPr>
            </w:pPr>
            <w:r w:rsidRPr="00312005">
              <w:rPr>
                <w:sz w:val="16"/>
                <w:szCs w:val="16"/>
              </w:rPr>
              <w:t>VL</w:t>
            </w:r>
          </w:p>
        </w:tc>
        <w:tc>
          <w:tcPr>
            <w:tcW w:w="531" w:type="dxa"/>
            <w:shd w:val="clear" w:color="auto" w:fill="auto"/>
          </w:tcPr>
          <w:p w:rsidR="008520C0" w:rsidRPr="00312005" w:rsidRDefault="008520C0" w:rsidP="008520C0">
            <w:pPr>
              <w:jc w:val="center"/>
              <w:rPr>
                <w:sz w:val="16"/>
                <w:szCs w:val="16"/>
              </w:rPr>
            </w:pPr>
            <w:r w:rsidRPr="00312005">
              <w:rPr>
                <w:sz w:val="16"/>
                <w:szCs w:val="16"/>
              </w:rPr>
              <w:t>L</w:t>
            </w:r>
          </w:p>
        </w:tc>
        <w:tc>
          <w:tcPr>
            <w:tcW w:w="550" w:type="dxa"/>
            <w:shd w:val="clear" w:color="auto" w:fill="auto"/>
          </w:tcPr>
          <w:p w:rsidR="008520C0" w:rsidRPr="00312005" w:rsidRDefault="008520C0" w:rsidP="008520C0">
            <w:pPr>
              <w:jc w:val="center"/>
              <w:rPr>
                <w:sz w:val="16"/>
                <w:szCs w:val="16"/>
              </w:rPr>
            </w:pPr>
            <w:r w:rsidRPr="00312005">
              <w:rPr>
                <w:sz w:val="16"/>
                <w:szCs w:val="16"/>
              </w:rPr>
              <w:t>M</w:t>
            </w:r>
          </w:p>
        </w:tc>
        <w:tc>
          <w:tcPr>
            <w:tcW w:w="532" w:type="dxa"/>
            <w:shd w:val="clear" w:color="auto" w:fill="auto"/>
          </w:tcPr>
          <w:p w:rsidR="008520C0" w:rsidRPr="00312005" w:rsidRDefault="008520C0" w:rsidP="008520C0">
            <w:pPr>
              <w:jc w:val="center"/>
              <w:rPr>
                <w:sz w:val="16"/>
                <w:szCs w:val="16"/>
              </w:rPr>
            </w:pPr>
            <w:r w:rsidRPr="00312005">
              <w:rPr>
                <w:sz w:val="16"/>
                <w:szCs w:val="16"/>
              </w:rPr>
              <w:t>H</w:t>
            </w:r>
          </w:p>
        </w:tc>
        <w:tc>
          <w:tcPr>
            <w:tcW w:w="540" w:type="dxa"/>
            <w:shd w:val="clear" w:color="auto" w:fill="auto"/>
          </w:tcPr>
          <w:p w:rsidR="008520C0" w:rsidRPr="00312005" w:rsidRDefault="008520C0" w:rsidP="008520C0">
            <w:pPr>
              <w:jc w:val="center"/>
              <w:rPr>
                <w:sz w:val="16"/>
                <w:szCs w:val="16"/>
              </w:rPr>
            </w:pPr>
            <w:r w:rsidRPr="00312005">
              <w:rPr>
                <w:sz w:val="16"/>
                <w:szCs w:val="16"/>
              </w:rPr>
              <w:t>VH</w:t>
            </w:r>
          </w:p>
        </w:tc>
        <w:tc>
          <w:tcPr>
            <w:tcW w:w="3960" w:type="dxa"/>
            <w:shd w:val="clear" w:color="auto" w:fill="auto"/>
          </w:tcPr>
          <w:p w:rsidR="008520C0" w:rsidRPr="00312005" w:rsidRDefault="008520C0" w:rsidP="008520C0">
            <w:pPr>
              <w:rPr>
                <w:sz w:val="18"/>
                <w:szCs w:val="18"/>
              </w:rPr>
            </w:pPr>
          </w:p>
        </w:tc>
      </w:tr>
      <w:tr w:rsidR="008520C0" w:rsidTr="008520C0">
        <w:tc>
          <w:tcPr>
            <w:tcW w:w="1671" w:type="dxa"/>
            <w:shd w:val="clear" w:color="auto" w:fill="auto"/>
          </w:tcPr>
          <w:p w:rsidR="008520C0" w:rsidRPr="00312005" w:rsidRDefault="008520C0" w:rsidP="008520C0">
            <w:pPr>
              <w:rPr>
                <w:sz w:val="18"/>
                <w:szCs w:val="18"/>
              </w:rPr>
            </w:pPr>
            <w:r w:rsidRPr="00312005">
              <w:rPr>
                <w:sz w:val="18"/>
                <w:szCs w:val="18"/>
              </w:rPr>
              <w:t>B1</w:t>
            </w:r>
          </w:p>
          <w:p w:rsidR="008520C0" w:rsidRPr="00312005" w:rsidRDefault="008520C0" w:rsidP="008520C0">
            <w:pPr>
              <w:rPr>
                <w:sz w:val="18"/>
                <w:szCs w:val="18"/>
              </w:rPr>
            </w:pPr>
          </w:p>
          <w:p w:rsidR="008520C0" w:rsidRPr="00312005" w:rsidRDefault="008520C0" w:rsidP="008520C0">
            <w:pPr>
              <w:rPr>
                <w:b/>
                <w:sz w:val="20"/>
              </w:rPr>
            </w:pPr>
            <w:r w:rsidRPr="00312005">
              <w:rPr>
                <w:b/>
                <w:sz w:val="20"/>
              </w:rPr>
              <w:t>Political</w:t>
            </w:r>
          </w:p>
        </w:tc>
        <w:tc>
          <w:tcPr>
            <w:tcW w:w="2268" w:type="dxa"/>
            <w:shd w:val="clear" w:color="auto" w:fill="auto"/>
          </w:tcPr>
          <w:p w:rsidR="008520C0" w:rsidRDefault="008520C0" w:rsidP="008520C0">
            <w:r w:rsidRPr="00312005">
              <w:rPr>
                <w:sz w:val="20"/>
              </w:rPr>
              <w:t>There will be no political impact.</w:t>
            </w:r>
          </w:p>
        </w:tc>
        <w:tc>
          <w:tcPr>
            <w:tcW w:w="568" w:type="dxa"/>
            <w:shd w:val="clear" w:color="auto" w:fill="auto"/>
          </w:tcPr>
          <w:p w:rsidR="008520C0" w:rsidRDefault="008520C0" w:rsidP="008520C0"/>
        </w:tc>
        <w:tc>
          <w:tcPr>
            <w:tcW w:w="531" w:type="dxa"/>
            <w:shd w:val="clear" w:color="auto" w:fill="auto"/>
          </w:tcPr>
          <w:p w:rsidR="008520C0" w:rsidRDefault="008520C0" w:rsidP="008520C0"/>
        </w:tc>
        <w:tc>
          <w:tcPr>
            <w:tcW w:w="550" w:type="dxa"/>
            <w:shd w:val="clear" w:color="auto" w:fill="auto"/>
          </w:tcPr>
          <w:p w:rsidR="008520C0" w:rsidRDefault="008520C0" w:rsidP="008520C0"/>
        </w:tc>
        <w:tc>
          <w:tcPr>
            <w:tcW w:w="532" w:type="dxa"/>
            <w:shd w:val="clear" w:color="auto" w:fill="auto"/>
          </w:tcPr>
          <w:p w:rsidR="008520C0" w:rsidRDefault="008520C0" w:rsidP="008520C0"/>
        </w:tc>
        <w:tc>
          <w:tcPr>
            <w:tcW w:w="540" w:type="dxa"/>
            <w:shd w:val="clear" w:color="auto" w:fill="auto"/>
          </w:tcPr>
          <w:p w:rsidR="008520C0" w:rsidRDefault="008520C0" w:rsidP="008520C0"/>
        </w:tc>
        <w:tc>
          <w:tcPr>
            <w:tcW w:w="3960" w:type="dxa"/>
            <w:shd w:val="clear" w:color="auto" w:fill="auto"/>
          </w:tcPr>
          <w:p w:rsidR="008520C0" w:rsidRDefault="008520C0" w:rsidP="008520C0">
            <w:r w:rsidRPr="00312005">
              <w:rPr>
                <w:sz w:val="20"/>
              </w:rPr>
              <w:t>A major policy initiative or manifesto commitment will be affected.  Audit Scotland and the Parliament’s Public Audit Committee have a strong interest in this change initiative.</w:t>
            </w:r>
          </w:p>
        </w:tc>
      </w:tr>
      <w:tr w:rsidR="008520C0" w:rsidTr="008520C0">
        <w:tc>
          <w:tcPr>
            <w:tcW w:w="1671" w:type="dxa"/>
            <w:shd w:val="clear" w:color="auto" w:fill="auto"/>
          </w:tcPr>
          <w:p w:rsidR="008520C0" w:rsidRPr="00312005" w:rsidRDefault="008520C0" w:rsidP="008520C0">
            <w:pPr>
              <w:rPr>
                <w:sz w:val="18"/>
                <w:szCs w:val="18"/>
              </w:rPr>
            </w:pPr>
            <w:r w:rsidRPr="00312005">
              <w:rPr>
                <w:sz w:val="18"/>
                <w:szCs w:val="18"/>
              </w:rPr>
              <w:t xml:space="preserve">B2 </w:t>
            </w:r>
          </w:p>
          <w:p w:rsidR="008520C0" w:rsidRPr="00312005" w:rsidRDefault="008520C0" w:rsidP="008520C0">
            <w:pPr>
              <w:rPr>
                <w:sz w:val="18"/>
                <w:szCs w:val="18"/>
              </w:rPr>
            </w:pPr>
          </w:p>
          <w:p w:rsidR="008520C0" w:rsidRPr="00312005" w:rsidRDefault="008520C0" w:rsidP="008520C0">
            <w:pPr>
              <w:rPr>
                <w:b/>
                <w:sz w:val="20"/>
              </w:rPr>
            </w:pPr>
            <w:r w:rsidRPr="00312005">
              <w:rPr>
                <w:b/>
                <w:sz w:val="20"/>
              </w:rPr>
              <w:t>Public</w:t>
            </w:r>
          </w:p>
        </w:tc>
        <w:tc>
          <w:tcPr>
            <w:tcW w:w="2268" w:type="dxa"/>
            <w:shd w:val="clear" w:color="auto" w:fill="auto"/>
          </w:tcPr>
          <w:p w:rsidR="008520C0" w:rsidRDefault="008520C0" w:rsidP="008520C0">
            <w:r w:rsidRPr="00312005">
              <w:rPr>
                <w:sz w:val="20"/>
              </w:rPr>
              <w:t>Public services will not be impacted.  It will not stimulate interest from public pressure groups.</w:t>
            </w:r>
          </w:p>
        </w:tc>
        <w:tc>
          <w:tcPr>
            <w:tcW w:w="568" w:type="dxa"/>
            <w:shd w:val="clear" w:color="auto" w:fill="auto"/>
          </w:tcPr>
          <w:p w:rsidR="008520C0" w:rsidRDefault="008520C0" w:rsidP="008520C0"/>
        </w:tc>
        <w:tc>
          <w:tcPr>
            <w:tcW w:w="531" w:type="dxa"/>
            <w:shd w:val="clear" w:color="auto" w:fill="auto"/>
          </w:tcPr>
          <w:p w:rsidR="008520C0" w:rsidRDefault="008520C0" w:rsidP="008520C0"/>
        </w:tc>
        <w:tc>
          <w:tcPr>
            <w:tcW w:w="550" w:type="dxa"/>
            <w:shd w:val="clear" w:color="auto" w:fill="auto"/>
          </w:tcPr>
          <w:p w:rsidR="008520C0" w:rsidRDefault="008520C0" w:rsidP="008520C0"/>
        </w:tc>
        <w:tc>
          <w:tcPr>
            <w:tcW w:w="532" w:type="dxa"/>
            <w:shd w:val="clear" w:color="auto" w:fill="auto"/>
          </w:tcPr>
          <w:p w:rsidR="008520C0" w:rsidRDefault="008520C0" w:rsidP="008520C0"/>
        </w:tc>
        <w:tc>
          <w:tcPr>
            <w:tcW w:w="540" w:type="dxa"/>
            <w:shd w:val="clear" w:color="auto" w:fill="auto"/>
          </w:tcPr>
          <w:p w:rsidR="008520C0" w:rsidRDefault="008520C0" w:rsidP="008520C0"/>
        </w:tc>
        <w:tc>
          <w:tcPr>
            <w:tcW w:w="3960" w:type="dxa"/>
            <w:shd w:val="clear" w:color="auto" w:fill="auto"/>
          </w:tcPr>
          <w:p w:rsidR="008520C0" w:rsidRDefault="008520C0" w:rsidP="008520C0">
            <w:r w:rsidRPr="00312005">
              <w:rPr>
                <w:sz w:val="20"/>
              </w:rPr>
              <w:t xml:space="preserve">Public services will be affected and there will be significant interest from the media and key stakeholder interests.  </w:t>
            </w:r>
          </w:p>
        </w:tc>
      </w:tr>
      <w:tr w:rsidR="008520C0" w:rsidTr="008520C0">
        <w:tc>
          <w:tcPr>
            <w:tcW w:w="1671" w:type="dxa"/>
            <w:shd w:val="clear" w:color="auto" w:fill="auto"/>
          </w:tcPr>
          <w:p w:rsidR="008520C0" w:rsidRPr="00312005" w:rsidRDefault="008520C0" w:rsidP="008520C0">
            <w:pPr>
              <w:rPr>
                <w:sz w:val="18"/>
                <w:szCs w:val="18"/>
              </w:rPr>
            </w:pPr>
            <w:r w:rsidRPr="00312005">
              <w:rPr>
                <w:sz w:val="18"/>
                <w:szCs w:val="18"/>
              </w:rPr>
              <w:t xml:space="preserve">B3 </w:t>
            </w:r>
          </w:p>
          <w:p w:rsidR="008520C0" w:rsidRPr="00312005" w:rsidRDefault="008520C0" w:rsidP="008520C0">
            <w:pPr>
              <w:rPr>
                <w:sz w:val="18"/>
                <w:szCs w:val="18"/>
              </w:rPr>
            </w:pPr>
          </w:p>
          <w:p w:rsidR="008520C0" w:rsidRPr="00312005" w:rsidRDefault="008520C0" w:rsidP="008520C0">
            <w:pPr>
              <w:rPr>
                <w:b/>
                <w:sz w:val="20"/>
              </w:rPr>
            </w:pPr>
            <w:r w:rsidRPr="00312005">
              <w:rPr>
                <w:b/>
                <w:sz w:val="20"/>
              </w:rPr>
              <w:t>Financial</w:t>
            </w:r>
          </w:p>
          <w:p w:rsidR="008520C0" w:rsidRPr="00312005" w:rsidRDefault="008520C0" w:rsidP="008520C0">
            <w:pPr>
              <w:rPr>
                <w:b/>
                <w:sz w:val="20"/>
              </w:rPr>
            </w:pPr>
          </w:p>
        </w:tc>
        <w:tc>
          <w:tcPr>
            <w:tcW w:w="2268" w:type="dxa"/>
            <w:shd w:val="clear" w:color="auto" w:fill="auto"/>
          </w:tcPr>
          <w:p w:rsidR="008520C0" w:rsidRDefault="008520C0" w:rsidP="008520C0">
            <w:r w:rsidRPr="00312005">
              <w:rPr>
                <w:sz w:val="20"/>
              </w:rPr>
              <w:t xml:space="preserve">There will be little or no exposure of public funds or additional financial burden.  </w:t>
            </w:r>
          </w:p>
        </w:tc>
        <w:tc>
          <w:tcPr>
            <w:tcW w:w="568" w:type="dxa"/>
            <w:shd w:val="clear" w:color="auto" w:fill="auto"/>
          </w:tcPr>
          <w:p w:rsidR="008520C0" w:rsidRDefault="008520C0" w:rsidP="008520C0"/>
        </w:tc>
        <w:tc>
          <w:tcPr>
            <w:tcW w:w="531" w:type="dxa"/>
            <w:shd w:val="clear" w:color="auto" w:fill="auto"/>
          </w:tcPr>
          <w:p w:rsidR="008520C0" w:rsidRDefault="008520C0" w:rsidP="008520C0"/>
        </w:tc>
        <w:tc>
          <w:tcPr>
            <w:tcW w:w="550" w:type="dxa"/>
            <w:shd w:val="clear" w:color="auto" w:fill="auto"/>
          </w:tcPr>
          <w:p w:rsidR="008520C0" w:rsidRDefault="008520C0" w:rsidP="008520C0"/>
        </w:tc>
        <w:tc>
          <w:tcPr>
            <w:tcW w:w="532" w:type="dxa"/>
            <w:shd w:val="clear" w:color="auto" w:fill="auto"/>
          </w:tcPr>
          <w:p w:rsidR="008520C0" w:rsidRDefault="008520C0" w:rsidP="008520C0"/>
        </w:tc>
        <w:tc>
          <w:tcPr>
            <w:tcW w:w="540" w:type="dxa"/>
            <w:shd w:val="clear" w:color="auto" w:fill="auto"/>
          </w:tcPr>
          <w:p w:rsidR="008520C0" w:rsidRDefault="008520C0" w:rsidP="008520C0"/>
        </w:tc>
        <w:tc>
          <w:tcPr>
            <w:tcW w:w="3960" w:type="dxa"/>
            <w:shd w:val="clear" w:color="auto" w:fill="auto"/>
          </w:tcPr>
          <w:p w:rsidR="008520C0" w:rsidRDefault="008520C0" w:rsidP="008520C0">
            <w:r w:rsidRPr="00312005">
              <w:rPr>
                <w:sz w:val="20"/>
              </w:rPr>
              <w:t xml:space="preserve">There will be very significant financial exposure of public funds, or an additional financial burden.  </w:t>
            </w:r>
          </w:p>
        </w:tc>
      </w:tr>
      <w:tr w:rsidR="008520C0" w:rsidTr="008520C0">
        <w:tc>
          <w:tcPr>
            <w:tcW w:w="1671" w:type="dxa"/>
            <w:shd w:val="clear" w:color="auto" w:fill="auto"/>
          </w:tcPr>
          <w:p w:rsidR="008520C0" w:rsidRPr="00312005" w:rsidRDefault="008520C0" w:rsidP="008520C0">
            <w:pPr>
              <w:rPr>
                <w:sz w:val="18"/>
                <w:szCs w:val="18"/>
              </w:rPr>
            </w:pPr>
            <w:r w:rsidRPr="00312005">
              <w:rPr>
                <w:sz w:val="18"/>
                <w:szCs w:val="18"/>
              </w:rPr>
              <w:t>B4</w:t>
            </w:r>
          </w:p>
          <w:p w:rsidR="008520C0" w:rsidRPr="00312005" w:rsidRDefault="008520C0" w:rsidP="008520C0">
            <w:pPr>
              <w:rPr>
                <w:b/>
                <w:sz w:val="20"/>
              </w:rPr>
            </w:pPr>
          </w:p>
          <w:p w:rsidR="008520C0" w:rsidRPr="00312005" w:rsidRDefault="008520C0" w:rsidP="008520C0">
            <w:pPr>
              <w:rPr>
                <w:b/>
                <w:sz w:val="20"/>
              </w:rPr>
            </w:pPr>
            <w:r w:rsidRPr="00312005">
              <w:rPr>
                <w:b/>
                <w:sz w:val="20"/>
              </w:rPr>
              <w:t>Security</w:t>
            </w:r>
          </w:p>
          <w:p w:rsidR="008520C0" w:rsidRPr="00312005" w:rsidRDefault="008520C0" w:rsidP="008520C0">
            <w:pPr>
              <w:rPr>
                <w:sz w:val="18"/>
                <w:szCs w:val="18"/>
              </w:rPr>
            </w:pPr>
          </w:p>
        </w:tc>
        <w:tc>
          <w:tcPr>
            <w:tcW w:w="2268" w:type="dxa"/>
            <w:shd w:val="clear" w:color="auto" w:fill="auto"/>
          </w:tcPr>
          <w:p w:rsidR="008520C0" w:rsidRPr="00312005" w:rsidRDefault="008520C0" w:rsidP="008520C0">
            <w:pPr>
              <w:rPr>
                <w:sz w:val="20"/>
              </w:rPr>
            </w:pPr>
            <w:r w:rsidRPr="00312005">
              <w:rPr>
                <w:sz w:val="20"/>
              </w:rPr>
              <w:t>There will be no security or public data handling implications.</w:t>
            </w:r>
          </w:p>
        </w:tc>
        <w:tc>
          <w:tcPr>
            <w:tcW w:w="568" w:type="dxa"/>
            <w:shd w:val="clear" w:color="auto" w:fill="auto"/>
          </w:tcPr>
          <w:p w:rsidR="008520C0" w:rsidRDefault="008520C0" w:rsidP="008520C0"/>
        </w:tc>
        <w:tc>
          <w:tcPr>
            <w:tcW w:w="531" w:type="dxa"/>
            <w:shd w:val="clear" w:color="auto" w:fill="auto"/>
          </w:tcPr>
          <w:p w:rsidR="008520C0" w:rsidRDefault="008520C0" w:rsidP="008520C0"/>
        </w:tc>
        <w:tc>
          <w:tcPr>
            <w:tcW w:w="550" w:type="dxa"/>
            <w:shd w:val="clear" w:color="auto" w:fill="auto"/>
          </w:tcPr>
          <w:p w:rsidR="008520C0" w:rsidRDefault="008520C0" w:rsidP="008520C0"/>
        </w:tc>
        <w:tc>
          <w:tcPr>
            <w:tcW w:w="532" w:type="dxa"/>
            <w:shd w:val="clear" w:color="auto" w:fill="auto"/>
          </w:tcPr>
          <w:p w:rsidR="008520C0" w:rsidRDefault="008520C0" w:rsidP="008520C0"/>
        </w:tc>
        <w:tc>
          <w:tcPr>
            <w:tcW w:w="540" w:type="dxa"/>
            <w:shd w:val="clear" w:color="auto" w:fill="auto"/>
          </w:tcPr>
          <w:p w:rsidR="008520C0" w:rsidRDefault="008520C0" w:rsidP="008520C0"/>
        </w:tc>
        <w:tc>
          <w:tcPr>
            <w:tcW w:w="3960" w:type="dxa"/>
            <w:shd w:val="clear" w:color="auto" w:fill="auto"/>
          </w:tcPr>
          <w:p w:rsidR="008520C0" w:rsidRPr="00312005" w:rsidRDefault="008520C0" w:rsidP="008520C0">
            <w:pPr>
              <w:rPr>
                <w:sz w:val="20"/>
              </w:rPr>
            </w:pPr>
            <w:r w:rsidRPr="00312005">
              <w:rPr>
                <w:sz w:val="20"/>
              </w:rPr>
              <w:t>Significant national security or public data handling issues or requirements will have to be addressed.</w:t>
            </w:r>
          </w:p>
        </w:tc>
      </w:tr>
      <w:tr w:rsidR="008520C0" w:rsidTr="008520C0">
        <w:tc>
          <w:tcPr>
            <w:tcW w:w="1671" w:type="dxa"/>
            <w:shd w:val="clear" w:color="auto" w:fill="auto"/>
          </w:tcPr>
          <w:p w:rsidR="008520C0" w:rsidRPr="00312005" w:rsidRDefault="008520C0" w:rsidP="008520C0">
            <w:pPr>
              <w:rPr>
                <w:sz w:val="18"/>
                <w:szCs w:val="18"/>
              </w:rPr>
            </w:pPr>
            <w:r w:rsidRPr="00312005">
              <w:rPr>
                <w:sz w:val="18"/>
                <w:szCs w:val="18"/>
              </w:rPr>
              <w:t xml:space="preserve">B5 </w:t>
            </w:r>
          </w:p>
          <w:p w:rsidR="008520C0" w:rsidRPr="00312005" w:rsidRDefault="008520C0" w:rsidP="008520C0">
            <w:pPr>
              <w:rPr>
                <w:sz w:val="18"/>
                <w:szCs w:val="18"/>
              </w:rPr>
            </w:pPr>
          </w:p>
          <w:p w:rsidR="008520C0" w:rsidRPr="00312005" w:rsidRDefault="008520C0" w:rsidP="008520C0">
            <w:pPr>
              <w:rPr>
                <w:sz w:val="18"/>
                <w:szCs w:val="18"/>
              </w:rPr>
            </w:pPr>
            <w:r w:rsidRPr="00312005">
              <w:rPr>
                <w:b/>
                <w:sz w:val="20"/>
              </w:rPr>
              <w:t>Business / Operational / Commercial</w:t>
            </w:r>
          </w:p>
        </w:tc>
        <w:tc>
          <w:tcPr>
            <w:tcW w:w="2268" w:type="dxa"/>
            <w:shd w:val="clear" w:color="auto" w:fill="auto"/>
          </w:tcPr>
          <w:p w:rsidR="008520C0" w:rsidRPr="00312005" w:rsidRDefault="008520C0" w:rsidP="008520C0">
            <w:pPr>
              <w:rPr>
                <w:sz w:val="20"/>
              </w:rPr>
            </w:pPr>
            <w:r w:rsidRPr="00312005">
              <w:rPr>
                <w:sz w:val="20"/>
              </w:rPr>
              <w:t>There will be limited impact on the organisation’s administration, operations or staff and no changes to regulatory requirements.</w:t>
            </w:r>
          </w:p>
        </w:tc>
        <w:tc>
          <w:tcPr>
            <w:tcW w:w="568" w:type="dxa"/>
            <w:shd w:val="clear" w:color="auto" w:fill="auto"/>
          </w:tcPr>
          <w:p w:rsidR="008520C0" w:rsidRDefault="008520C0" w:rsidP="008520C0"/>
        </w:tc>
        <w:tc>
          <w:tcPr>
            <w:tcW w:w="531" w:type="dxa"/>
            <w:shd w:val="clear" w:color="auto" w:fill="auto"/>
          </w:tcPr>
          <w:p w:rsidR="008520C0" w:rsidRDefault="008520C0" w:rsidP="008520C0"/>
        </w:tc>
        <w:tc>
          <w:tcPr>
            <w:tcW w:w="550" w:type="dxa"/>
            <w:shd w:val="clear" w:color="auto" w:fill="auto"/>
          </w:tcPr>
          <w:p w:rsidR="008520C0" w:rsidRDefault="008520C0" w:rsidP="008520C0"/>
        </w:tc>
        <w:tc>
          <w:tcPr>
            <w:tcW w:w="532" w:type="dxa"/>
            <w:shd w:val="clear" w:color="auto" w:fill="auto"/>
          </w:tcPr>
          <w:p w:rsidR="008520C0" w:rsidRDefault="008520C0" w:rsidP="008520C0"/>
        </w:tc>
        <w:tc>
          <w:tcPr>
            <w:tcW w:w="540" w:type="dxa"/>
            <w:shd w:val="clear" w:color="auto" w:fill="auto"/>
          </w:tcPr>
          <w:p w:rsidR="008520C0" w:rsidRDefault="008520C0" w:rsidP="008520C0"/>
        </w:tc>
        <w:tc>
          <w:tcPr>
            <w:tcW w:w="3960" w:type="dxa"/>
            <w:shd w:val="clear" w:color="auto" w:fill="auto"/>
          </w:tcPr>
          <w:p w:rsidR="008520C0" w:rsidRPr="00312005" w:rsidRDefault="008520C0" w:rsidP="008520C0">
            <w:pPr>
              <w:rPr>
                <w:sz w:val="20"/>
              </w:rPr>
            </w:pPr>
            <w:r w:rsidRPr="00312005">
              <w:rPr>
                <w:sz w:val="20"/>
              </w:rPr>
              <w:t>High profile business problem will remain unaddressed.  There will be significant impact on the organisation or commercial markets placing additional regulatory burdens on them.  Essential legislative requirements would not be met.</w:t>
            </w:r>
          </w:p>
        </w:tc>
      </w:tr>
      <w:tr w:rsidR="008520C0" w:rsidTr="008520C0">
        <w:tc>
          <w:tcPr>
            <w:tcW w:w="1671" w:type="dxa"/>
            <w:shd w:val="clear" w:color="auto" w:fill="auto"/>
          </w:tcPr>
          <w:p w:rsidR="008520C0" w:rsidRPr="00312005" w:rsidRDefault="008520C0" w:rsidP="008520C0">
            <w:pPr>
              <w:rPr>
                <w:sz w:val="18"/>
                <w:szCs w:val="18"/>
              </w:rPr>
            </w:pPr>
            <w:r w:rsidRPr="00312005">
              <w:rPr>
                <w:sz w:val="18"/>
                <w:szCs w:val="18"/>
              </w:rPr>
              <w:t>B6</w:t>
            </w:r>
          </w:p>
          <w:p w:rsidR="008520C0" w:rsidRPr="00312005" w:rsidRDefault="008520C0" w:rsidP="008520C0">
            <w:pPr>
              <w:rPr>
                <w:sz w:val="18"/>
                <w:szCs w:val="18"/>
              </w:rPr>
            </w:pPr>
          </w:p>
          <w:p w:rsidR="008520C0" w:rsidRPr="00312005" w:rsidRDefault="008520C0" w:rsidP="008520C0">
            <w:pPr>
              <w:rPr>
                <w:b/>
                <w:sz w:val="20"/>
              </w:rPr>
            </w:pPr>
            <w:r w:rsidRPr="00312005">
              <w:rPr>
                <w:b/>
                <w:sz w:val="20"/>
              </w:rPr>
              <w:t>Dependencies</w:t>
            </w:r>
          </w:p>
          <w:p w:rsidR="008520C0" w:rsidRPr="00312005" w:rsidRDefault="008520C0" w:rsidP="008520C0">
            <w:pPr>
              <w:rPr>
                <w:sz w:val="18"/>
                <w:szCs w:val="18"/>
              </w:rPr>
            </w:pPr>
          </w:p>
        </w:tc>
        <w:tc>
          <w:tcPr>
            <w:tcW w:w="2268" w:type="dxa"/>
            <w:shd w:val="clear" w:color="auto" w:fill="auto"/>
          </w:tcPr>
          <w:p w:rsidR="008520C0" w:rsidRPr="00312005" w:rsidRDefault="008520C0" w:rsidP="008520C0">
            <w:pPr>
              <w:rPr>
                <w:sz w:val="20"/>
              </w:rPr>
            </w:pPr>
            <w:r w:rsidRPr="00312005">
              <w:rPr>
                <w:sz w:val="20"/>
              </w:rPr>
              <w:t>There will be no impact on the successful delivery of any other policy</w:t>
            </w:r>
            <w:r>
              <w:rPr>
                <w:sz w:val="20"/>
              </w:rPr>
              <w:t>,</w:t>
            </w:r>
            <w:r w:rsidRPr="00312005">
              <w:rPr>
                <w:sz w:val="20"/>
              </w:rPr>
              <w:t xml:space="preserve"> programme or project.</w:t>
            </w:r>
          </w:p>
        </w:tc>
        <w:tc>
          <w:tcPr>
            <w:tcW w:w="568" w:type="dxa"/>
            <w:shd w:val="clear" w:color="auto" w:fill="auto"/>
          </w:tcPr>
          <w:p w:rsidR="008520C0" w:rsidRDefault="008520C0" w:rsidP="008520C0"/>
        </w:tc>
        <w:tc>
          <w:tcPr>
            <w:tcW w:w="531" w:type="dxa"/>
            <w:shd w:val="clear" w:color="auto" w:fill="auto"/>
          </w:tcPr>
          <w:p w:rsidR="008520C0" w:rsidRDefault="008520C0" w:rsidP="008520C0"/>
        </w:tc>
        <w:tc>
          <w:tcPr>
            <w:tcW w:w="550" w:type="dxa"/>
            <w:shd w:val="clear" w:color="auto" w:fill="auto"/>
          </w:tcPr>
          <w:p w:rsidR="008520C0" w:rsidRDefault="008520C0" w:rsidP="008520C0"/>
        </w:tc>
        <w:tc>
          <w:tcPr>
            <w:tcW w:w="532" w:type="dxa"/>
            <w:shd w:val="clear" w:color="auto" w:fill="auto"/>
          </w:tcPr>
          <w:p w:rsidR="008520C0" w:rsidRDefault="008520C0" w:rsidP="008520C0"/>
        </w:tc>
        <w:tc>
          <w:tcPr>
            <w:tcW w:w="540" w:type="dxa"/>
            <w:shd w:val="clear" w:color="auto" w:fill="auto"/>
          </w:tcPr>
          <w:p w:rsidR="008520C0" w:rsidRDefault="008520C0" w:rsidP="008520C0"/>
        </w:tc>
        <w:tc>
          <w:tcPr>
            <w:tcW w:w="3960" w:type="dxa"/>
            <w:shd w:val="clear" w:color="auto" w:fill="auto"/>
          </w:tcPr>
          <w:p w:rsidR="008520C0" w:rsidRPr="00312005" w:rsidRDefault="008520C0" w:rsidP="008520C0">
            <w:pPr>
              <w:rPr>
                <w:sz w:val="20"/>
              </w:rPr>
            </w:pPr>
            <w:r w:rsidRPr="00312005">
              <w:rPr>
                <w:sz w:val="20"/>
              </w:rPr>
              <w:t>It will have a significant impact on other policy, programmes or projects, some of which are totally dependent on this policy, programme or project for their successful delivery. (Ensure you list these, as appropriate, at A9).</w:t>
            </w:r>
          </w:p>
        </w:tc>
      </w:tr>
      <w:tr w:rsidR="008520C0" w:rsidTr="008520C0">
        <w:tc>
          <w:tcPr>
            <w:tcW w:w="1671" w:type="dxa"/>
            <w:shd w:val="clear" w:color="auto" w:fill="C0C0C0"/>
          </w:tcPr>
          <w:p w:rsidR="008520C0" w:rsidRPr="00312005" w:rsidRDefault="008520C0" w:rsidP="008520C0">
            <w:pPr>
              <w:jc w:val="center"/>
              <w:rPr>
                <w:sz w:val="18"/>
                <w:szCs w:val="18"/>
              </w:rPr>
            </w:pPr>
          </w:p>
        </w:tc>
        <w:tc>
          <w:tcPr>
            <w:tcW w:w="2268" w:type="dxa"/>
            <w:shd w:val="clear" w:color="auto" w:fill="C0C0C0"/>
          </w:tcPr>
          <w:p w:rsidR="008520C0" w:rsidRPr="00312005" w:rsidRDefault="008520C0" w:rsidP="008520C0">
            <w:pPr>
              <w:jc w:val="center"/>
              <w:rPr>
                <w:sz w:val="20"/>
              </w:rPr>
            </w:pPr>
          </w:p>
        </w:tc>
        <w:tc>
          <w:tcPr>
            <w:tcW w:w="568" w:type="dxa"/>
            <w:shd w:val="clear" w:color="auto" w:fill="C0C0C0"/>
          </w:tcPr>
          <w:p w:rsidR="008520C0" w:rsidRDefault="008520C0" w:rsidP="008520C0">
            <w:pPr>
              <w:jc w:val="center"/>
            </w:pPr>
            <w:r w:rsidRPr="00312005">
              <w:rPr>
                <w:b/>
                <w:sz w:val="16"/>
                <w:szCs w:val="16"/>
              </w:rPr>
              <w:t>VL</w:t>
            </w:r>
          </w:p>
        </w:tc>
        <w:tc>
          <w:tcPr>
            <w:tcW w:w="531" w:type="dxa"/>
            <w:shd w:val="clear" w:color="auto" w:fill="C0C0C0"/>
          </w:tcPr>
          <w:p w:rsidR="008520C0" w:rsidRDefault="008520C0" w:rsidP="008520C0">
            <w:pPr>
              <w:jc w:val="center"/>
            </w:pPr>
            <w:r w:rsidRPr="00312005">
              <w:rPr>
                <w:b/>
                <w:sz w:val="16"/>
                <w:szCs w:val="16"/>
              </w:rPr>
              <w:t>L</w:t>
            </w:r>
          </w:p>
        </w:tc>
        <w:tc>
          <w:tcPr>
            <w:tcW w:w="550" w:type="dxa"/>
            <w:shd w:val="clear" w:color="auto" w:fill="C0C0C0"/>
          </w:tcPr>
          <w:p w:rsidR="008520C0" w:rsidRDefault="008520C0" w:rsidP="008520C0">
            <w:pPr>
              <w:jc w:val="center"/>
            </w:pPr>
            <w:r w:rsidRPr="00312005">
              <w:rPr>
                <w:b/>
                <w:sz w:val="16"/>
                <w:szCs w:val="16"/>
              </w:rPr>
              <w:t>M</w:t>
            </w:r>
          </w:p>
        </w:tc>
        <w:tc>
          <w:tcPr>
            <w:tcW w:w="532" w:type="dxa"/>
            <w:shd w:val="clear" w:color="auto" w:fill="C0C0C0"/>
          </w:tcPr>
          <w:p w:rsidR="008520C0" w:rsidRDefault="008520C0" w:rsidP="008520C0">
            <w:pPr>
              <w:jc w:val="center"/>
            </w:pPr>
            <w:r w:rsidRPr="00312005">
              <w:rPr>
                <w:b/>
                <w:sz w:val="16"/>
                <w:szCs w:val="16"/>
              </w:rPr>
              <w:t>H</w:t>
            </w:r>
          </w:p>
        </w:tc>
        <w:tc>
          <w:tcPr>
            <w:tcW w:w="540" w:type="dxa"/>
            <w:shd w:val="clear" w:color="auto" w:fill="C0C0C0"/>
          </w:tcPr>
          <w:p w:rsidR="008520C0" w:rsidRDefault="008520C0" w:rsidP="008520C0">
            <w:pPr>
              <w:jc w:val="center"/>
            </w:pPr>
            <w:r w:rsidRPr="00312005">
              <w:rPr>
                <w:b/>
                <w:sz w:val="16"/>
                <w:szCs w:val="16"/>
              </w:rPr>
              <w:t>VH</w:t>
            </w:r>
          </w:p>
        </w:tc>
        <w:tc>
          <w:tcPr>
            <w:tcW w:w="3960" w:type="dxa"/>
            <w:shd w:val="clear" w:color="auto" w:fill="C0C0C0"/>
          </w:tcPr>
          <w:p w:rsidR="008520C0" w:rsidRPr="00312005" w:rsidRDefault="008520C0" w:rsidP="008520C0">
            <w:pPr>
              <w:jc w:val="center"/>
              <w:rPr>
                <w:sz w:val="20"/>
              </w:rPr>
            </w:pPr>
          </w:p>
        </w:tc>
      </w:tr>
      <w:tr w:rsidR="008520C0" w:rsidTr="008520C0">
        <w:tc>
          <w:tcPr>
            <w:tcW w:w="1671" w:type="dxa"/>
            <w:shd w:val="clear" w:color="auto" w:fill="auto"/>
          </w:tcPr>
          <w:p w:rsidR="008520C0" w:rsidRPr="00F07D0A" w:rsidRDefault="008520C0" w:rsidP="008520C0">
            <w:pPr>
              <w:rPr>
                <w:b/>
                <w:sz w:val="18"/>
                <w:szCs w:val="18"/>
              </w:rPr>
            </w:pPr>
            <w:r w:rsidRPr="00F07D0A">
              <w:rPr>
                <w:b/>
                <w:sz w:val="18"/>
                <w:szCs w:val="18"/>
              </w:rPr>
              <w:t>B7</w:t>
            </w:r>
          </w:p>
          <w:p w:rsidR="008520C0" w:rsidRPr="00312005" w:rsidRDefault="008520C0" w:rsidP="008520C0">
            <w:pPr>
              <w:rPr>
                <w:b/>
                <w:sz w:val="20"/>
              </w:rPr>
            </w:pPr>
          </w:p>
          <w:p w:rsidR="008520C0" w:rsidRPr="00312005" w:rsidRDefault="008520C0" w:rsidP="008520C0">
            <w:pPr>
              <w:rPr>
                <w:sz w:val="18"/>
                <w:szCs w:val="18"/>
              </w:rPr>
            </w:pPr>
            <w:r w:rsidRPr="00312005">
              <w:rPr>
                <w:b/>
                <w:sz w:val="20"/>
              </w:rPr>
              <w:t>Summary assessment</w:t>
            </w:r>
          </w:p>
        </w:tc>
        <w:tc>
          <w:tcPr>
            <w:tcW w:w="2268" w:type="dxa"/>
            <w:shd w:val="clear" w:color="auto" w:fill="auto"/>
          </w:tcPr>
          <w:p w:rsidR="008520C0" w:rsidRPr="00312005" w:rsidRDefault="008520C0" w:rsidP="008520C0">
            <w:pPr>
              <w:rPr>
                <w:sz w:val="20"/>
              </w:rPr>
            </w:pPr>
            <w:r w:rsidRPr="00312005">
              <w:rPr>
                <w:b/>
                <w:sz w:val="18"/>
                <w:szCs w:val="18"/>
              </w:rPr>
              <w:t>Failure to deliver this policy, programme or project will have little or no impact on the delivery of public services or infrastructure.  It will not undermine the Government’s ambition for Scotland.  It will not impede the delivery of other policy, programmes and projects.  Failure to deliver will not leave public finances over-exposed.</w:t>
            </w:r>
          </w:p>
        </w:tc>
        <w:tc>
          <w:tcPr>
            <w:tcW w:w="568" w:type="dxa"/>
            <w:shd w:val="clear" w:color="auto" w:fill="auto"/>
          </w:tcPr>
          <w:p w:rsidR="008520C0" w:rsidRDefault="008520C0" w:rsidP="008520C0"/>
        </w:tc>
        <w:tc>
          <w:tcPr>
            <w:tcW w:w="531" w:type="dxa"/>
            <w:shd w:val="clear" w:color="auto" w:fill="auto"/>
          </w:tcPr>
          <w:p w:rsidR="008520C0" w:rsidRDefault="008520C0" w:rsidP="008520C0"/>
        </w:tc>
        <w:tc>
          <w:tcPr>
            <w:tcW w:w="550" w:type="dxa"/>
            <w:shd w:val="clear" w:color="auto" w:fill="auto"/>
          </w:tcPr>
          <w:p w:rsidR="008520C0" w:rsidRDefault="008520C0" w:rsidP="008520C0"/>
        </w:tc>
        <w:tc>
          <w:tcPr>
            <w:tcW w:w="532" w:type="dxa"/>
            <w:shd w:val="clear" w:color="auto" w:fill="auto"/>
          </w:tcPr>
          <w:p w:rsidR="008520C0" w:rsidRDefault="008520C0" w:rsidP="008520C0"/>
        </w:tc>
        <w:tc>
          <w:tcPr>
            <w:tcW w:w="540" w:type="dxa"/>
            <w:shd w:val="clear" w:color="auto" w:fill="auto"/>
          </w:tcPr>
          <w:p w:rsidR="008520C0" w:rsidRDefault="008520C0" w:rsidP="008520C0"/>
        </w:tc>
        <w:tc>
          <w:tcPr>
            <w:tcW w:w="3960" w:type="dxa"/>
            <w:shd w:val="clear" w:color="auto" w:fill="auto"/>
          </w:tcPr>
          <w:p w:rsidR="008520C0" w:rsidRPr="00312005" w:rsidRDefault="008520C0" w:rsidP="008520C0">
            <w:pPr>
              <w:rPr>
                <w:sz w:val="20"/>
              </w:rPr>
            </w:pPr>
            <w:r w:rsidRPr="00312005">
              <w:rPr>
                <w:b/>
                <w:sz w:val="18"/>
                <w:szCs w:val="18"/>
              </w:rPr>
              <w:t>Failure to deliver this policy, programme or project will have a significant impact on the delivery of public services or infrastructure.  It will undermine confidence in the Government’s ability to deliver on key commitments.  It will have a high and detrimental impact on Scotland.  It will have consequential impacts on the delivery of other key policy initiatives, programmes and projects and will leave public finances exposed or over-committed.</w:t>
            </w:r>
          </w:p>
        </w:tc>
      </w:tr>
    </w:tbl>
    <w:p w:rsidR="008520C0" w:rsidRDefault="008520C0" w:rsidP="008520C0"/>
    <w:p w:rsidR="008520C0" w:rsidRDefault="008520C0" w:rsidP="008520C0">
      <w:pPr>
        <w:jc w:val="right"/>
      </w:pPr>
      <w:r>
        <w:rPr>
          <w:b/>
          <w:sz w:val="18"/>
          <w:szCs w:val="18"/>
          <w:u w:val="single"/>
        </w:rPr>
        <w:t xml:space="preserve">[Note: Record summary assessment mark at B.7 at Section D below] </w:t>
      </w:r>
    </w:p>
    <w:p w:rsidR="008520C0" w:rsidRPr="006D4F9B" w:rsidRDefault="008520C0" w:rsidP="008520C0">
      <w:pPr>
        <w:rPr>
          <w:b/>
          <w:color w:val="FF0000"/>
        </w:rPr>
      </w:pPr>
      <w:r>
        <w:br w:type="page"/>
      </w: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71"/>
        <w:gridCol w:w="2268"/>
        <w:gridCol w:w="568"/>
        <w:gridCol w:w="531"/>
        <w:gridCol w:w="550"/>
        <w:gridCol w:w="532"/>
        <w:gridCol w:w="540"/>
        <w:gridCol w:w="3960"/>
      </w:tblGrid>
      <w:tr w:rsidR="008520C0" w:rsidTr="008520C0">
        <w:tc>
          <w:tcPr>
            <w:tcW w:w="10620" w:type="dxa"/>
            <w:gridSpan w:val="8"/>
            <w:shd w:val="clear" w:color="auto" w:fill="C0C0C0"/>
          </w:tcPr>
          <w:p w:rsidR="008520C0" w:rsidRPr="00312005" w:rsidRDefault="008520C0" w:rsidP="008520C0">
            <w:pPr>
              <w:rPr>
                <w:b/>
                <w:color w:val="FFFFFF"/>
                <w:sz w:val="28"/>
                <w:szCs w:val="28"/>
              </w:rPr>
            </w:pPr>
            <w:r w:rsidRPr="00312005">
              <w:rPr>
                <w:b/>
                <w:color w:val="FFFFFF"/>
                <w:sz w:val="28"/>
                <w:szCs w:val="28"/>
              </w:rPr>
              <w:lastRenderedPageBreak/>
              <w:t>Section C1 – Delivery Complexity Assessment</w:t>
            </w:r>
          </w:p>
          <w:p w:rsidR="008520C0" w:rsidRPr="00312005" w:rsidRDefault="008520C0" w:rsidP="008520C0">
            <w:pPr>
              <w:rPr>
                <w:sz w:val="20"/>
              </w:rPr>
            </w:pPr>
            <w:r w:rsidRPr="00312005">
              <w:rPr>
                <w:sz w:val="20"/>
              </w:rPr>
              <w:t xml:space="preserve">The policy, programme or project is delivering in an environment where </w:t>
            </w:r>
          </w:p>
        </w:tc>
      </w:tr>
      <w:tr w:rsidR="008520C0" w:rsidTr="008520C0">
        <w:tc>
          <w:tcPr>
            <w:tcW w:w="1671" w:type="dxa"/>
            <w:shd w:val="clear" w:color="auto" w:fill="auto"/>
            <w:vAlign w:val="center"/>
          </w:tcPr>
          <w:p w:rsidR="008520C0" w:rsidRPr="00312005" w:rsidRDefault="008520C0" w:rsidP="008520C0">
            <w:pPr>
              <w:jc w:val="center"/>
              <w:rPr>
                <w:b/>
                <w:sz w:val="18"/>
                <w:szCs w:val="18"/>
              </w:rPr>
            </w:pPr>
          </w:p>
        </w:tc>
        <w:tc>
          <w:tcPr>
            <w:tcW w:w="2268" w:type="dxa"/>
            <w:shd w:val="clear" w:color="auto" w:fill="auto"/>
          </w:tcPr>
          <w:p w:rsidR="008520C0" w:rsidRPr="00312005" w:rsidRDefault="008520C0" w:rsidP="008520C0">
            <w:pPr>
              <w:rPr>
                <w:sz w:val="18"/>
                <w:szCs w:val="18"/>
              </w:rPr>
            </w:pPr>
          </w:p>
        </w:tc>
        <w:tc>
          <w:tcPr>
            <w:tcW w:w="568" w:type="dxa"/>
            <w:shd w:val="clear" w:color="auto" w:fill="auto"/>
          </w:tcPr>
          <w:p w:rsidR="008520C0" w:rsidRPr="00312005" w:rsidRDefault="008520C0" w:rsidP="008520C0">
            <w:pPr>
              <w:jc w:val="center"/>
              <w:rPr>
                <w:sz w:val="16"/>
                <w:szCs w:val="16"/>
              </w:rPr>
            </w:pPr>
            <w:r w:rsidRPr="00312005">
              <w:rPr>
                <w:sz w:val="16"/>
                <w:szCs w:val="16"/>
              </w:rPr>
              <w:t>VL</w:t>
            </w:r>
          </w:p>
        </w:tc>
        <w:tc>
          <w:tcPr>
            <w:tcW w:w="531" w:type="dxa"/>
            <w:shd w:val="clear" w:color="auto" w:fill="auto"/>
          </w:tcPr>
          <w:p w:rsidR="008520C0" w:rsidRPr="00312005" w:rsidRDefault="008520C0" w:rsidP="008520C0">
            <w:pPr>
              <w:jc w:val="center"/>
              <w:rPr>
                <w:sz w:val="16"/>
                <w:szCs w:val="16"/>
              </w:rPr>
            </w:pPr>
            <w:r w:rsidRPr="00312005">
              <w:rPr>
                <w:sz w:val="16"/>
                <w:szCs w:val="16"/>
              </w:rPr>
              <w:t>L</w:t>
            </w:r>
          </w:p>
        </w:tc>
        <w:tc>
          <w:tcPr>
            <w:tcW w:w="550" w:type="dxa"/>
            <w:shd w:val="clear" w:color="auto" w:fill="auto"/>
          </w:tcPr>
          <w:p w:rsidR="008520C0" w:rsidRPr="00312005" w:rsidRDefault="008520C0" w:rsidP="008520C0">
            <w:pPr>
              <w:jc w:val="center"/>
              <w:rPr>
                <w:sz w:val="16"/>
                <w:szCs w:val="16"/>
              </w:rPr>
            </w:pPr>
            <w:r w:rsidRPr="00312005">
              <w:rPr>
                <w:sz w:val="16"/>
                <w:szCs w:val="16"/>
              </w:rPr>
              <w:t>M</w:t>
            </w:r>
          </w:p>
        </w:tc>
        <w:tc>
          <w:tcPr>
            <w:tcW w:w="532" w:type="dxa"/>
            <w:shd w:val="clear" w:color="auto" w:fill="auto"/>
          </w:tcPr>
          <w:p w:rsidR="008520C0" w:rsidRPr="00312005" w:rsidRDefault="008520C0" w:rsidP="008520C0">
            <w:pPr>
              <w:jc w:val="center"/>
              <w:rPr>
                <w:sz w:val="16"/>
                <w:szCs w:val="16"/>
              </w:rPr>
            </w:pPr>
            <w:r w:rsidRPr="00312005">
              <w:rPr>
                <w:sz w:val="16"/>
                <w:szCs w:val="16"/>
              </w:rPr>
              <w:t>H</w:t>
            </w:r>
          </w:p>
        </w:tc>
        <w:tc>
          <w:tcPr>
            <w:tcW w:w="540" w:type="dxa"/>
            <w:shd w:val="clear" w:color="auto" w:fill="auto"/>
          </w:tcPr>
          <w:p w:rsidR="008520C0" w:rsidRPr="00312005" w:rsidRDefault="008520C0" w:rsidP="008520C0">
            <w:pPr>
              <w:jc w:val="center"/>
              <w:rPr>
                <w:sz w:val="16"/>
                <w:szCs w:val="16"/>
              </w:rPr>
            </w:pPr>
            <w:r w:rsidRPr="00312005">
              <w:rPr>
                <w:sz w:val="16"/>
                <w:szCs w:val="16"/>
              </w:rPr>
              <w:t>VH</w:t>
            </w:r>
          </w:p>
        </w:tc>
        <w:tc>
          <w:tcPr>
            <w:tcW w:w="3960" w:type="dxa"/>
            <w:shd w:val="clear" w:color="auto" w:fill="auto"/>
          </w:tcPr>
          <w:p w:rsidR="008520C0" w:rsidRPr="00312005" w:rsidRDefault="008520C0" w:rsidP="008520C0">
            <w:pPr>
              <w:rPr>
                <w:sz w:val="18"/>
                <w:szCs w:val="18"/>
              </w:rPr>
            </w:pPr>
          </w:p>
        </w:tc>
      </w:tr>
      <w:tr w:rsidR="008520C0" w:rsidTr="008520C0">
        <w:tc>
          <w:tcPr>
            <w:tcW w:w="1671" w:type="dxa"/>
            <w:shd w:val="clear" w:color="auto" w:fill="auto"/>
          </w:tcPr>
          <w:p w:rsidR="008520C0" w:rsidRPr="00312005" w:rsidRDefault="008520C0" w:rsidP="008520C0">
            <w:pPr>
              <w:rPr>
                <w:sz w:val="18"/>
                <w:szCs w:val="18"/>
              </w:rPr>
            </w:pPr>
            <w:r w:rsidRPr="00312005">
              <w:rPr>
                <w:sz w:val="18"/>
                <w:szCs w:val="18"/>
              </w:rPr>
              <w:t>C1.1</w:t>
            </w:r>
          </w:p>
          <w:p w:rsidR="008520C0" w:rsidRPr="00312005" w:rsidRDefault="008520C0" w:rsidP="008520C0">
            <w:pPr>
              <w:rPr>
                <w:sz w:val="18"/>
                <w:szCs w:val="18"/>
              </w:rPr>
            </w:pPr>
          </w:p>
          <w:p w:rsidR="008520C0" w:rsidRPr="00312005" w:rsidRDefault="008520C0" w:rsidP="008520C0">
            <w:pPr>
              <w:rPr>
                <w:b/>
                <w:sz w:val="20"/>
              </w:rPr>
            </w:pPr>
            <w:r w:rsidRPr="00312005">
              <w:rPr>
                <w:b/>
                <w:sz w:val="20"/>
              </w:rPr>
              <w:t>Policy / Legislation</w:t>
            </w:r>
          </w:p>
        </w:tc>
        <w:tc>
          <w:tcPr>
            <w:tcW w:w="2268" w:type="dxa"/>
            <w:shd w:val="clear" w:color="auto" w:fill="auto"/>
          </w:tcPr>
          <w:p w:rsidR="008520C0" w:rsidRDefault="008520C0" w:rsidP="008520C0">
            <w:r w:rsidRPr="00312005">
              <w:rPr>
                <w:sz w:val="20"/>
              </w:rPr>
              <w:t>Policy and legal implications are fully understood.  There are accepted precedents for any changes that need to be made.</w:t>
            </w:r>
          </w:p>
        </w:tc>
        <w:tc>
          <w:tcPr>
            <w:tcW w:w="568" w:type="dxa"/>
            <w:shd w:val="clear" w:color="auto" w:fill="auto"/>
          </w:tcPr>
          <w:p w:rsidR="008520C0" w:rsidRDefault="008520C0" w:rsidP="008520C0"/>
        </w:tc>
        <w:tc>
          <w:tcPr>
            <w:tcW w:w="531" w:type="dxa"/>
            <w:shd w:val="clear" w:color="auto" w:fill="auto"/>
          </w:tcPr>
          <w:p w:rsidR="008520C0" w:rsidRDefault="008520C0" w:rsidP="008520C0"/>
        </w:tc>
        <w:tc>
          <w:tcPr>
            <w:tcW w:w="550" w:type="dxa"/>
            <w:shd w:val="clear" w:color="auto" w:fill="auto"/>
          </w:tcPr>
          <w:p w:rsidR="008520C0" w:rsidRDefault="008520C0" w:rsidP="008520C0"/>
        </w:tc>
        <w:tc>
          <w:tcPr>
            <w:tcW w:w="532" w:type="dxa"/>
            <w:shd w:val="clear" w:color="auto" w:fill="auto"/>
          </w:tcPr>
          <w:p w:rsidR="008520C0" w:rsidRDefault="008520C0" w:rsidP="008520C0"/>
        </w:tc>
        <w:tc>
          <w:tcPr>
            <w:tcW w:w="540" w:type="dxa"/>
            <w:shd w:val="clear" w:color="auto" w:fill="auto"/>
          </w:tcPr>
          <w:p w:rsidR="008520C0" w:rsidRDefault="008520C0" w:rsidP="008520C0"/>
        </w:tc>
        <w:tc>
          <w:tcPr>
            <w:tcW w:w="3960" w:type="dxa"/>
            <w:shd w:val="clear" w:color="auto" w:fill="auto"/>
          </w:tcPr>
          <w:p w:rsidR="008520C0" w:rsidRDefault="008520C0" w:rsidP="008520C0">
            <w:r w:rsidRPr="00312005">
              <w:rPr>
                <w:sz w:val="20"/>
              </w:rPr>
              <w:t xml:space="preserve">Policy and legal implications are complex or involve cross-border jurisdictions.  Legislative or cross-organisational policy is unclear or subject to change and legal challenge to its implementation is likely. </w:t>
            </w:r>
          </w:p>
        </w:tc>
      </w:tr>
      <w:tr w:rsidR="008520C0" w:rsidTr="008520C0">
        <w:tc>
          <w:tcPr>
            <w:tcW w:w="1671" w:type="dxa"/>
            <w:shd w:val="clear" w:color="auto" w:fill="auto"/>
          </w:tcPr>
          <w:p w:rsidR="008520C0" w:rsidRPr="00312005" w:rsidRDefault="008520C0" w:rsidP="008520C0">
            <w:pPr>
              <w:rPr>
                <w:sz w:val="18"/>
                <w:szCs w:val="18"/>
              </w:rPr>
            </w:pPr>
            <w:r w:rsidRPr="00312005">
              <w:rPr>
                <w:sz w:val="18"/>
                <w:szCs w:val="18"/>
              </w:rPr>
              <w:t xml:space="preserve">C1.2 </w:t>
            </w:r>
          </w:p>
          <w:p w:rsidR="008520C0" w:rsidRPr="00312005" w:rsidRDefault="008520C0" w:rsidP="008520C0">
            <w:pPr>
              <w:rPr>
                <w:sz w:val="18"/>
                <w:szCs w:val="18"/>
              </w:rPr>
            </w:pPr>
          </w:p>
          <w:p w:rsidR="008520C0" w:rsidRPr="00312005" w:rsidRDefault="008520C0" w:rsidP="008520C0">
            <w:pPr>
              <w:rPr>
                <w:b/>
                <w:sz w:val="20"/>
              </w:rPr>
            </w:pPr>
            <w:r w:rsidRPr="00312005">
              <w:rPr>
                <w:b/>
                <w:sz w:val="20"/>
              </w:rPr>
              <w:t>Business.</w:t>
            </w:r>
          </w:p>
        </w:tc>
        <w:tc>
          <w:tcPr>
            <w:tcW w:w="2268" w:type="dxa"/>
            <w:shd w:val="clear" w:color="auto" w:fill="auto"/>
          </w:tcPr>
          <w:p w:rsidR="008520C0" w:rsidRDefault="008520C0" w:rsidP="008520C0">
            <w:r w:rsidRPr="00312005">
              <w:rPr>
                <w:sz w:val="20"/>
              </w:rPr>
              <w:t xml:space="preserve">The business environment is stable, no significant changes are envisaged.  Objectives are easily defined and measured.  </w:t>
            </w:r>
          </w:p>
        </w:tc>
        <w:tc>
          <w:tcPr>
            <w:tcW w:w="568" w:type="dxa"/>
            <w:shd w:val="clear" w:color="auto" w:fill="auto"/>
          </w:tcPr>
          <w:p w:rsidR="008520C0" w:rsidRDefault="008520C0" w:rsidP="008520C0"/>
        </w:tc>
        <w:tc>
          <w:tcPr>
            <w:tcW w:w="531" w:type="dxa"/>
            <w:shd w:val="clear" w:color="auto" w:fill="auto"/>
          </w:tcPr>
          <w:p w:rsidR="008520C0" w:rsidRDefault="008520C0" w:rsidP="008520C0"/>
        </w:tc>
        <w:tc>
          <w:tcPr>
            <w:tcW w:w="550" w:type="dxa"/>
            <w:shd w:val="clear" w:color="auto" w:fill="auto"/>
          </w:tcPr>
          <w:p w:rsidR="008520C0" w:rsidRDefault="008520C0" w:rsidP="008520C0"/>
        </w:tc>
        <w:tc>
          <w:tcPr>
            <w:tcW w:w="532" w:type="dxa"/>
            <w:shd w:val="clear" w:color="auto" w:fill="auto"/>
          </w:tcPr>
          <w:p w:rsidR="008520C0" w:rsidRDefault="008520C0" w:rsidP="008520C0"/>
        </w:tc>
        <w:tc>
          <w:tcPr>
            <w:tcW w:w="540" w:type="dxa"/>
            <w:shd w:val="clear" w:color="auto" w:fill="auto"/>
          </w:tcPr>
          <w:p w:rsidR="008520C0" w:rsidRDefault="008520C0" w:rsidP="008520C0"/>
        </w:tc>
        <w:tc>
          <w:tcPr>
            <w:tcW w:w="3960" w:type="dxa"/>
            <w:shd w:val="clear" w:color="auto" w:fill="auto"/>
          </w:tcPr>
          <w:p w:rsidR="008520C0" w:rsidRDefault="008520C0" w:rsidP="008520C0">
            <w:r w:rsidRPr="00312005">
              <w:rPr>
                <w:sz w:val="20"/>
              </w:rPr>
              <w:t>There is a complex and changing business environment that is dependent on broader change initiatives.  There are extensive changes to business operations.</w:t>
            </w:r>
          </w:p>
        </w:tc>
      </w:tr>
      <w:tr w:rsidR="008520C0" w:rsidTr="008520C0">
        <w:tc>
          <w:tcPr>
            <w:tcW w:w="1671" w:type="dxa"/>
            <w:shd w:val="clear" w:color="auto" w:fill="auto"/>
          </w:tcPr>
          <w:p w:rsidR="008520C0" w:rsidRPr="00312005" w:rsidRDefault="008520C0" w:rsidP="008520C0">
            <w:pPr>
              <w:rPr>
                <w:sz w:val="18"/>
                <w:szCs w:val="18"/>
              </w:rPr>
            </w:pPr>
            <w:r w:rsidRPr="00312005">
              <w:rPr>
                <w:sz w:val="18"/>
                <w:szCs w:val="18"/>
              </w:rPr>
              <w:t xml:space="preserve">C1.3 </w:t>
            </w:r>
          </w:p>
          <w:p w:rsidR="008520C0" w:rsidRPr="00312005" w:rsidRDefault="008520C0" w:rsidP="008520C0">
            <w:pPr>
              <w:rPr>
                <w:sz w:val="18"/>
                <w:szCs w:val="18"/>
              </w:rPr>
            </w:pPr>
          </w:p>
          <w:p w:rsidR="008520C0" w:rsidRPr="00312005" w:rsidRDefault="008520C0" w:rsidP="008520C0">
            <w:pPr>
              <w:rPr>
                <w:b/>
                <w:sz w:val="20"/>
              </w:rPr>
            </w:pPr>
            <w:r w:rsidRPr="00312005">
              <w:rPr>
                <w:b/>
                <w:sz w:val="20"/>
              </w:rPr>
              <w:t>Innovation</w:t>
            </w:r>
          </w:p>
        </w:tc>
        <w:tc>
          <w:tcPr>
            <w:tcW w:w="2268" w:type="dxa"/>
            <w:shd w:val="clear" w:color="auto" w:fill="auto"/>
          </w:tcPr>
          <w:p w:rsidR="008520C0" w:rsidRDefault="008520C0" w:rsidP="008520C0">
            <w:r w:rsidRPr="00312005">
              <w:rPr>
                <w:sz w:val="20"/>
              </w:rPr>
              <w:t>The technologies and techniques are proven for the environment and require little if any adaptation.</w:t>
            </w:r>
          </w:p>
        </w:tc>
        <w:tc>
          <w:tcPr>
            <w:tcW w:w="568" w:type="dxa"/>
            <w:shd w:val="clear" w:color="auto" w:fill="auto"/>
          </w:tcPr>
          <w:p w:rsidR="008520C0" w:rsidRDefault="008520C0" w:rsidP="008520C0"/>
        </w:tc>
        <w:tc>
          <w:tcPr>
            <w:tcW w:w="531" w:type="dxa"/>
            <w:shd w:val="clear" w:color="auto" w:fill="auto"/>
          </w:tcPr>
          <w:p w:rsidR="008520C0" w:rsidRDefault="008520C0" w:rsidP="008520C0"/>
        </w:tc>
        <w:tc>
          <w:tcPr>
            <w:tcW w:w="550" w:type="dxa"/>
            <w:shd w:val="clear" w:color="auto" w:fill="auto"/>
          </w:tcPr>
          <w:p w:rsidR="008520C0" w:rsidRDefault="008520C0" w:rsidP="008520C0"/>
        </w:tc>
        <w:tc>
          <w:tcPr>
            <w:tcW w:w="532" w:type="dxa"/>
            <w:shd w:val="clear" w:color="auto" w:fill="auto"/>
          </w:tcPr>
          <w:p w:rsidR="008520C0" w:rsidRDefault="008520C0" w:rsidP="008520C0"/>
        </w:tc>
        <w:tc>
          <w:tcPr>
            <w:tcW w:w="540" w:type="dxa"/>
            <w:shd w:val="clear" w:color="auto" w:fill="auto"/>
          </w:tcPr>
          <w:p w:rsidR="008520C0" w:rsidRDefault="008520C0" w:rsidP="008520C0"/>
        </w:tc>
        <w:tc>
          <w:tcPr>
            <w:tcW w:w="3960" w:type="dxa"/>
            <w:shd w:val="clear" w:color="auto" w:fill="auto"/>
          </w:tcPr>
          <w:p w:rsidR="008520C0" w:rsidRDefault="008520C0" w:rsidP="008520C0">
            <w:r w:rsidRPr="00312005">
              <w:rPr>
                <w:sz w:val="20"/>
              </w:rPr>
              <w:t xml:space="preserve">Leading edge, novel or innovative technology or techniques will be introduced involving a high degree of design, build or implementation complexity.  </w:t>
            </w:r>
          </w:p>
        </w:tc>
      </w:tr>
      <w:tr w:rsidR="008520C0" w:rsidTr="008520C0">
        <w:tc>
          <w:tcPr>
            <w:tcW w:w="1671" w:type="dxa"/>
            <w:shd w:val="clear" w:color="auto" w:fill="auto"/>
          </w:tcPr>
          <w:p w:rsidR="008520C0" w:rsidRPr="00312005" w:rsidRDefault="008520C0" w:rsidP="008520C0">
            <w:pPr>
              <w:rPr>
                <w:sz w:val="18"/>
                <w:szCs w:val="18"/>
              </w:rPr>
            </w:pPr>
            <w:r w:rsidRPr="00312005">
              <w:rPr>
                <w:sz w:val="18"/>
                <w:szCs w:val="18"/>
              </w:rPr>
              <w:t>C1.4</w:t>
            </w:r>
          </w:p>
          <w:p w:rsidR="008520C0" w:rsidRPr="00312005" w:rsidRDefault="008520C0" w:rsidP="008520C0">
            <w:pPr>
              <w:rPr>
                <w:sz w:val="18"/>
                <w:szCs w:val="18"/>
              </w:rPr>
            </w:pPr>
          </w:p>
          <w:p w:rsidR="008520C0" w:rsidRPr="00312005" w:rsidRDefault="008520C0" w:rsidP="008520C0">
            <w:pPr>
              <w:rPr>
                <w:b/>
                <w:sz w:val="20"/>
              </w:rPr>
            </w:pPr>
            <w:r w:rsidRPr="00312005">
              <w:rPr>
                <w:b/>
                <w:sz w:val="20"/>
              </w:rPr>
              <w:t>Commercial</w:t>
            </w:r>
          </w:p>
          <w:p w:rsidR="008520C0" w:rsidRPr="00312005" w:rsidRDefault="008520C0" w:rsidP="008520C0">
            <w:pPr>
              <w:rPr>
                <w:sz w:val="18"/>
                <w:szCs w:val="18"/>
              </w:rPr>
            </w:pPr>
          </w:p>
        </w:tc>
        <w:tc>
          <w:tcPr>
            <w:tcW w:w="2268" w:type="dxa"/>
            <w:shd w:val="clear" w:color="auto" w:fill="auto"/>
          </w:tcPr>
          <w:p w:rsidR="008520C0" w:rsidRPr="00312005" w:rsidRDefault="008520C0" w:rsidP="008520C0">
            <w:pPr>
              <w:rPr>
                <w:sz w:val="20"/>
              </w:rPr>
            </w:pPr>
            <w:r w:rsidRPr="00312005">
              <w:rPr>
                <w:sz w:val="20"/>
              </w:rPr>
              <w:t>Established contracts will be used. There will be a single supplier or short supply chain.</w:t>
            </w:r>
          </w:p>
        </w:tc>
        <w:tc>
          <w:tcPr>
            <w:tcW w:w="568" w:type="dxa"/>
            <w:shd w:val="clear" w:color="auto" w:fill="auto"/>
          </w:tcPr>
          <w:p w:rsidR="008520C0" w:rsidRDefault="008520C0" w:rsidP="008520C0"/>
        </w:tc>
        <w:tc>
          <w:tcPr>
            <w:tcW w:w="531" w:type="dxa"/>
            <w:shd w:val="clear" w:color="auto" w:fill="auto"/>
          </w:tcPr>
          <w:p w:rsidR="008520C0" w:rsidRDefault="008520C0" w:rsidP="008520C0"/>
        </w:tc>
        <w:tc>
          <w:tcPr>
            <w:tcW w:w="550" w:type="dxa"/>
            <w:shd w:val="clear" w:color="auto" w:fill="auto"/>
          </w:tcPr>
          <w:p w:rsidR="008520C0" w:rsidRDefault="008520C0" w:rsidP="008520C0"/>
        </w:tc>
        <w:tc>
          <w:tcPr>
            <w:tcW w:w="532" w:type="dxa"/>
            <w:shd w:val="clear" w:color="auto" w:fill="auto"/>
          </w:tcPr>
          <w:p w:rsidR="008520C0" w:rsidRDefault="008520C0" w:rsidP="008520C0"/>
        </w:tc>
        <w:tc>
          <w:tcPr>
            <w:tcW w:w="540" w:type="dxa"/>
            <w:shd w:val="clear" w:color="auto" w:fill="auto"/>
          </w:tcPr>
          <w:p w:rsidR="008520C0" w:rsidRDefault="008520C0" w:rsidP="008520C0"/>
        </w:tc>
        <w:tc>
          <w:tcPr>
            <w:tcW w:w="3960" w:type="dxa"/>
            <w:shd w:val="clear" w:color="auto" w:fill="auto"/>
          </w:tcPr>
          <w:p w:rsidR="008520C0" w:rsidRPr="00312005" w:rsidRDefault="008520C0" w:rsidP="008520C0">
            <w:pPr>
              <w:rPr>
                <w:sz w:val="20"/>
              </w:rPr>
            </w:pPr>
            <w:r w:rsidRPr="00312005">
              <w:rPr>
                <w:sz w:val="20"/>
              </w:rPr>
              <w:t>There will be complex or innovative commercial arrangements.  The supplier market is limited and/or very specialist.  There will be multiple suppliers or complex/volatile supply chain.</w:t>
            </w:r>
          </w:p>
        </w:tc>
      </w:tr>
      <w:tr w:rsidR="008520C0" w:rsidTr="008520C0">
        <w:tc>
          <w:tcPr>
            <w:tcW w:w="1671" w:type="dxa"/>
            <w:shd w:val="clear" w:color="auto" w:fill="auto"/>
          </w:tcPr>
          <w:p w:rsidR="008520C0" w:rsidRPr="00312005" w:rsidRDefault="008520C0" w:rsidP="008520C0">
            <w:pPr>
              <w:rPr>
                <w:sz w:val="18"/>
                <w:szCs w:val="18"/>
              </w:rPr>
            </w:pPr>
            <w:r w:rsidRPr="00312005">
              <w:rPr>
                <w:sz w:val="18"/>
                <w:szCs w:val="18"/>
              </w:rPr>
              <w:t xml:space="preserve">C1.5 </w:t>
            </w:r>
          </w:p>
          <w:p w:rsidR="008520C0" w:rsidRPr="00312005" w:rsidRDefault="008520C0" w:rsidP="008520C0">
            <w:pPr>
              <w:rPr>
                <w:sz w:val="18"/>
                <w:szCs w:val="18"/>
              </w:rPr>
            </w:pPr>
          </w:p>
          <w:p w:rsidR="008520C0" w:rsidRPr="00312005" w:rsidRDefault="008520C0" w:rsidP="008520C0">
            <w:pPr>
              <w:rPr>
                <w:b/>
                <w:sz w:val="20"/>
              </w:rPr>
            </w:pPr>
            <w:r w:rsidRPr="00312005">
              <w:rPr>
                <w:b/>
                <w:sz w:val="20"/>
              </w:rPr>
              <w:t xml:space="preserve">Governance </w:t>
            </w:r>
          </w:p>
        </w:tc>
        <w:tc>
          <w:tcPr>
            <w:tcW w:w="2268" w:type="dxa"/>
            <w:shd w:val="clear" w:color="auto" w:fill="auto"/>
          </w:tcPr>
          <w:p w:rsidR="008520C0" w:rsidRPr="00312005" w:rsidRDefault="008520C0" w:rsidP="008520C0">
            <w:pPr>
              <w:rPr>
                <w:sz w:val="20"/>
              </w:rPr>
            </w:pPr>
            <w:r w:rsidRPr="00312005">
              <w:rPr>
                <w:sz w:val="20"/>
              </w:rPr>
              <w:t>A simple and stable governance structure and appropriately scaled PPM will support delivery.  The key post holders are easily identified and will remain in post.</w:t>
            </w:r>
          </w:p>
        </w:tc>
        <w:tc>
          <w:tcPr>
            <w:tcW w:w="568" w:type="dxa"/>
            <w:shd w:val="clear" w:color="auto" w:fill="auto"/>
          </w:tcPr>
          <w:p w:rsidR="008520C0" w:rsidRDefault="008520C0" w:rsidP="008520C0"/>
        </w:tc>
        <w:tc>
          <w:tcPr>
            <w:tcW w:w="531" w:type="dxa"/>
            <w:shd w:val="clear" w:color="auto" w:fill="auto"/>
          </w:tcPr>
          <w:p w:rsidR="008520C0" w:rsidRDefault="008520C0" w:rsidP="008520C0"/>
        </w:tc>
        <w:tc>
          <w:tcPr>
            <w:tcW w:w="550" w:type="dxa"/>
            <w:shd w:val="clear" w:color="auto" w:fill="auto"/>
          </w:tcPr>
          <w:p w:rsidR="008520C0" w:rsidRDefault="008520C0" w:rsidP="008520C0"/>
        </w:tc>
        <w:tc>
          <w:tcPr>
            <w:tcW w:w="532" w:type="dxa"/>
            <w:shd w:val="clear" w:color="auto" w:fill="auto"/>
          </w:tcPr>
          <w:p w:rsidR="008520C0" w:rsidRDefault="008520C0" w:rsidP="008520C0"/>
        </w:tc>
        <w:tc>
          <w:tcPr>
            <w:tcW w:w="540" w:type="dxa"/>
            <w:shd w:val="clear" w:color="auto" w:fill="auto"/>
          </w:tcPr>
          <w:p w:rsidR="008520C0" w:rsidRDefault="008520C0" w:rsidP="008520C0"/>
        </w:tc>
        <w:tc>
          <w:tcPr>
            <w:tcW w:w="3960" w:type="dxa"/>
            <w:shd w:val="clear" w:color="auto" w:fill="auto"/>
          </w:tcPr>
          <w:p w:rsidR="008520C0" w:rsidRPr="00312005" w:rsidRDefault="008520C0" w:rsidP="008520C0">
            <w:pPr>
              <w:rPr>
                <w:sz w:val="20"/>
              </w:rPr>
            </w:pPr>
            <w:r w:rsidRPr="00312005">
              <w:rPr>
                <w:sz w:val="20"/>
              </w:rPr>
              <w:t xml:space="preserve">A complex or multi-faceted governance or management structure will be required.  Delivery partners may deploy their own methodologies.  The governance and management structures will need to change during the life of the </w:t>
            </w:r>
            <w:r w:rsidR="004605C9" w:rsidRPr="00312005">
              <w:rPr>
                <w:sz w:val="20"/>
              </w:rPr>
              <w:t>policy;</w:t>
            </w:r>
            <w:r w:rsidRPr="00312005">
              <w:rPr>
                <w:sz w:val="20"/>
              </w:rPr>
              <w:t xml:space="preserve"> programme or project and key post-holders are likely to change.</w:t>
            </w:r>
          </w:p>
        </w:tc>
      </w:tr>
      <w:tr w:rsidR="008520C0" w:rsidTr="008520C0">
        <w:tc>
          <w:tcPr>
            <w:tcW w:w="1671" w:type="dxa"/>
            <w:shd w:val="clear" w:color="auto" w:fill="auto"/>
          </w:tcPr>
          <w:p w:rsidR="008520C0" w:rsidRPr="00312005" w:rsidRDefault="008520C0" w:rsidP="008520C0">
            <w:pPr>
              <w:rPr>
                <w:sz w:val="18"/>
                <w:szCs w:val="18"/>
              </w:rPr>
            </w:pPr>
            <w:r w:rsidRPr="00312005">
              <w:rPr>
                <w:sz w:val="18"/>
                <w:szCs w:val="18"/>
              </w:rPr>
              <w:t xml:space="preserve">C1.6 </w:t>
            </w:r>
          </w:p>
          <w:p w:rsidR="008520C0" w:rsidRPr="00312005" w:rsidRDefault="008520C0" w:rsidP="008520C0">
            <w:pPr>
              <w:rPr>
                <w:sz w:val="18"/>
                <w:szCs w:val="18"/>
              </w:rPr>
            </w:pPr>
          </w:p>
          <w:p w:rsidR="008520C0" w:rsidRPr="00312005" w:rsidRDefault="008520C0" w:rsidP="008520C0">
            <w:pPr>
              <w:rPr>
                <w:b/>
                <w:sz w:val="20"/>
              </w:rPr>
            </w:pPr>
            <w:r w:rsidRPr="00312005">
              <w:rPr>
                <w:b/>
                <w:sz w:val="20"/>
              </w:rPr>
              <w:t>Dependencies</w:t>
            </w:r>
          </w:p>
          <w:p w:rsidR="008520C0" w:rsidRPr="00312005" w:rsidRDefault="008520C0" w:rsidP="008520C0">
            <w:pPr>
              <w:rPr>
                <w:sz w:val="18"/>
                <w:szCs w:val="18"/>
              </w:rPr>
            </w:pPr>
          </w:p>
        </w:tc>
        <w:tc>
          <w:tcPr>
            <w:tcW w:w="2268" w:type="dxa"/>
            <w:shd w:val="clear" w:color="auto" w:fill="auto"/>
          </w:tcPr>
          <w:p w:rsidR="008520C0" w:rsidRPr="00312005" w:rsidRDefault="008520C0" w:rsidP="008520C0">
            <w:pPr>
              <w:rPr>
                <w:sz w:val="20"/>
              </w:rPr>
            </w:pPr>
            <w:r w:rsidRPr="00312005">
              <w:rPr>
                <w:sz w:val="20"/>
              </w:rPr>
              <w:t xml:space="preserve">There are few dependencies on other policy, programmes or projects.  </w:t>
            </w:r>
          </w:p>
        </w:tc>
        <w:tc>
          <w:tcPr>
            <w:tcW w:w="568" w:type="dxa"/>
            <w:shd w:val="clear" w:color="auto" w:fill="auto"/>
          </w:tcPr>
          <w:p w:rsidR="008520C0" w:rsidRDefault="008520C0" w:rsidP="008520C0"/>
        </w:tc>
        <w:tc>
          <w:tcPr>
            <w:tcW w:w="531" w:type="dxa"/>
            <w:shd w:val="clear" w:color="auto" w:fill="auto"/>
          </w:tcPr>
          <w:p w:rsidR="008520C0" w:rsidRDefault="008520C0" w:rsidP="008520C0"/>
        </w:tc>
        <w:tc>
          <w:tcPr>
            <w:tcW w:w="550" w:type="dxa"/>
            <w:shd w:val="clear" w:color="auto" w:fill="auto"/>
          </w:tcPr>
          <w:p w:rsidR="008520C0" w:rsidRDefault="008520C0" w:rsidP="008520C0"/>
        </w:tc>
        <w:tc>
          <w:tcPr>
            <w:tcW w:w="532" w:type="dxa"/>
            <w:shd w:val="clear" w:color="auto" w:fill="auto"/>
          </w:tcPr>
          <w:p w:rsidR="008520C0" w:rsidRDefault="008520C0" w:rsidP="008520C0"/>
        </w:tc>
        <w:tc>
          <w:tcPr>
            <w:tcW w:w="540" w:type="dxa"/>
            <w:shd w:val="clear" w:color="auto" w:fill="auto"/>
          </w:tcPr>
          <w:p w:rsidR="008520C0" w:rsidRDefault="008520C0" w:rsidP="008520C0"/>
        </w:tc>
        <w:tc>
          <w:tcPr>
            <w:tcW w:w="3960" w:type="dxa"/>
            <w:shd w:val="clear" w:color="auto" w:fill="auto"/>
          </w:tcPr>
          <w:p w:rsidR="008520C0" w:rsidRPr="00312005" w:rsidRDefault="008520C0" w:rsidP="008520C0">
            <w:pPr>
              <w:rPr>
                <w:sz w:val="20"/>
              </w:rPr>
            </w:pPr>
            <w:r w:rsidRPr="00312005">
              <w:rPr>
                <w:sz w:val="20"/>
              </w:rPr>
              <w:t>There are complex dependency relationships with other policy programmes, projects or organisations.  The planning consent process will be complex and may, for example, require careful management of architectural, historical or environmental issues.</w:t>
            </w:r>
          </w:p>
        </w:tc>
      </w:tr>
      <w:tr w:rsidR="008520C0" w:rsidTr="008520C0">
        <w:tc>
          <w:tcPr>
            <w:tcW w:w="1671" w:type="dxa"/>
            <w:tcBorders>
              <w:bottom w:val="single" w:sz="4" w:space="0" w:color="auto"/>
            </w:tcBorders>
            <w:shd w:val="clear" w:color="auto" w:fill="auto"/>
          </w:tcPr>
          <w:p w:rsidR="008520C0" w:rsidRPr="00312005" w:rsidRDefault="008520C0" w:rsidP="008520C0">
            <w:pPr>
              <w:rPr>
                <w:sz w:val="18"/>
                <w:szCs w:val="18"/>
              </w:rPr>
            </w:pPr>
            <w:r w:rsidRPr="00312005">
              <w:rPr>
                <w:sz w:val="18"/>
                <w:szCs w:val="18"/>
              </w:rPr>
              <w:t xml:space="preserve">C1.8 </w:t>
            </w:r>
          </w:p>
          <w:p w:rsidR="008520C0" w:rsidRPr="00312005" w:rsidRDefault="008520C0" w:rsidP="008520C0">
            <w:pPr>
              <w:rPr>
                <w:sz w:val="18"/>
                <w:szCs w:val="18"/>
              </w:rPr>
            </w:pPr>
          </w:p>
          <w:p w:rsidR="008520C0" w:rsidRPr="00312005" w:rsidRDefault="008520C0" w:rsidP="008520C0">
            <w:pPr>
              <w:rPr>
                <w:b/>
                <w:sz w:val="20"/>
              </w:rPr>
            </w:pPr>
            <w:r w:rsidRPr="00312005">
              <w:rPr>
                <w:b/>
                <w:sz w:val="20"/>
              </w:rPr>
              <w:t>Del</w:t>
            </w:r>
            <w:r>
              <w:rPr>
                <w:b/>
                <w:sz w:val="20"/>
              </w:rPr>
              <w:t>ivery Approach and Co-ordination</w:t>
            </w:r>
          </w:p>
          <w:p w:rsidR="008520C0" w:rsidRPr="00312005" w:rsidRDefault="008520C0" w:rsidP="008520C0">
            <w:pPr>
              <w:rPr>
                <w:sz w:val="18"/>
                <w:szCs w:val="18"/>
              </w:rPr>
            </w:pPr>
          </w:p>
        </w:tc>
        <w:tc>
          <w:tcPr>
            <w:tcW w:w="2268" w:type="dxa"/>
            <w:tcBorders>
              <w:bottom w:val="single" w:sz="4" w:space="0" w:color="auto"/>
            </w:tcBorders>
            <w:shd w:val="clear" w:color="auto" w:fill="auto"/>
          </w:tcPr>
          <w:p w:rsidR="008520C0" w:rsidRPr="00312005" w:rsidRDefault="008520C0" w:rsidP="008520C0">
            <w:pPr>
              <w:rPr>
                <w:sz w:val="20"/>
              </w:rPr>
            </w:pPr>
            <w:r w:rsidRPr="00312005">
              <w:rPr>
                <w:sz w:val="20"/>
              </w:rPr>
              <w:t xml:space="preserve">There is a co-located policy, programme or project and supplier team operating.  The transition from the existing to future state will be simple.  </w:t>
            </w:r>
          </w:p>
        </w:tc>
        <w:tc>
          <w:tcPr>
            <w:tcW w:w="568" w:type="dxa"/>
            <w:tcBorders>
              <w:bottom w:val="single" w:sz="4" w:space="0" w:color="auto"/>
            </w:tcBorders>
            <w:shd w:val="clear" w:color="auto" w:fill="auto"/>
          </w:tcPr>
          <w:p w:rsidR="008520C0" w:rsidRDefault="008520C0" w:rsidP="008520C0"/>
        </w:tc>
        <w:tc>
          <w:tcPr>
            <w:tcW w:w="531" w:type="dxa"/>
            <w:tcBorders>
              <w:bottom w:val="single" w:sz="4" w:space="0" w:color="auto"/>
            </w:tcBorders>
            <w:shd w:val="clear" w:color="auto" w:fill="auto"/>
          </w:tcPr>
          <w:p w:rsidR="008520C0" w:rsidRDefault="008520C0" w:rsidP="008520C0"/>
        </w:tc>
        <w:tc>
          <w:tcPr>
            <w:tcW w:w="550" w:type="dxa"/>
            <w:tcBorders>
              <w:bottom w:val="single" w:sz="4" w:space="0" w:color="auto"/>
            </w:tcBorders>
            <w:shd w:val="clear" w:color="auto" w:fill="auto"/>
          </w:tcPr>
          <w:p w:rsidR="008520C0" w:rsidRDefault="008520C0" w:rsidP="008520C0"/>
        </w:tc>
        <w:tc>
          <w:tcPr>
            <w:tcW w:w="532" w:type="dxa"/>
            <w:tcBorders>
              <w:bottom w:val="single" w:sz="4" w:space="0" w:color="auto"/>
            </w:tcBorders>
            <w:shd w:val="clear" w:color="auto" w:fill="auto"/>
          </w:tcPr>
          <w:p w:rsidR="008520C0" w:rsidRDefault="008520C0" w:rsidP="008520C0"/>
        </w:tc>
        <w:tc>
          <w:tcPr>
            <w:tcW w:w="540" w:type="dxa"/>
            <w:tcBorders>
              <w:bottom w:val="single" w:sz="4" w:space="0" w:color="auto"/>
            </w:tcBorders>
            <w:shd w:val="clear" w:color="auto" w:fill="auto"/>
          </w:tcPr>
          <w:p w:rsidR="008520C0" w:rsidRDefault="008520C0" w:rsidP="008520C0"/>
        </w:tc>
        <w:tc>
          <w:tcPr>
            <w:tcW w:w="3960" w:type="dxa"/>
            <w:tcBorders>
              <w:bottom w:val="single" w:sz="4" w:space="0" w:color="auto"/>
            </w:tcBorders>
            <w:shd w:val="clear" w:color="auto" w:fill="auto"/>
          </w:tcPr>
          <w:p w:rsidR="008520C0" w:rsidRPr="00312005" w:rsidRDefault="008520C0" w:rsidP="008520C0">
            <w:pPr>
              <w:rPr>
                <w:sz w:val="20"/>
              </w:rPr>
            </w:pPr>
            <w:r w:rsidRPr="00312005">
              <w:rPr>
                <w:sz w:val="20"/>
              </w:rPr>
              <w:t>There is a complex national or international delivery environment involving the co-ordination of multiple sites across different time zones and addressing differing cultural approaches.  There will be complex testing and transition issues.</w:t>
            </w:r>
          </w:p>
        </w:tc>
      </w:tr>
      <w:tr w:rsidR="008520C0" w:rsidTr="008520C0">
        <w:tc>
          <w:tcPr>
            <w:tcW w:w="1671" w:type="dxa"/>
            <w:shd w:val="clear" w:color="auto" w:fill="C0C0C0"/>
          </w:tcPr>
          <w:p w:rsidR="008520C0" w:rsidRPr="00312005" w:rsidRDefault="008520C0" w:rsidP="008520C0">
            <w:pPr>
              <w:jc w:val="center"/>
              <w:rPr>
                <w:sz w:val="18"/>
                <w:szCs w:val="18"/>
              </w:rPr>
            </w:pPr>
          </w:p>
        </w:tc>
        <w:tc>
          <w:tcPr>
            <w:tcW w:w="2268" w:type="dxa"/>
            <w:shd w:val="clear" w:color="auto" w:fill="C0C0C0"/>
          </w:tcPr>
          <w:p w:rsidR="008520C0" w:rsidRPr="00312005" w:rsidRDefault="008520C0" w:rsidP="008520C0">
            <w:pPr>
              <w:jc w:val="center"/>
              <w:rPr>
                <w:sz w:val="20"/>
              </w:rPr>
            </w:pPr>
          </w:p>
        </w:tc>
        <w:tc>
          <w:tcPr>
            <w:tcW w:w="568" w:type="dxa"/>
            <w:shd w:val="clear" w:color="auto" w:fill="C0C0C0"/>
          </w:tcPr>
          <w:p w:rsidR="008520C0" w:rsidRDefault="008520C0" w:rsidP="008520C0">
            <w:pPr>
              <w:jc w:val="center"/>
            </w:pPr>
            <w:r w:rsidRPr="00312005">
              <w:rPr>
                <w:b/>
                <w:sz w:val="16"/>
                <w:szCs w:val="16"/>
              </w:rPr>
              <w:t>VL</w:t>
            </w:r>
          </w:p>
        </w:tc>
        <w:tc>
          <w:tcPr>
            <w:tcW w:w="531" w:type="dxa"/>
            <w:shd w:val="clear" w:color="auto" w:fill="C0C0C0"/>
          </w:tcPr>
          <w:p w:rsidR="008520C0" w:rsidRDefault="008520C0" w:rsidP="008520C0">
            <w:pPr>
              <w:jc w:val="center"/>
            </w:pPr>
            <w:r w:rsidRPr="00312005">
              <w:rPr>
                <w:b/>
                <w:sz w:val="16"/>
                <w:szCs w:val="16"/>
              </w:rPr>
              <w:t>L</w:t>
            </w:r>
          </w:p>
        </w:tc>
        <w:tc>
          <w:tcPr>
            <w:tcW w:w="550" w:type="dxa"/>
            <w:shd w:val="clear" w:color="auto" w:fill="C0C0C0"/>
          </w:tcPr>
          <w:p w:rsidR="008520C0" w:rsidRDefault="008520C0" w:rsidP="008520C0">
            <w:pPr>
              <w:jc w:val="center"/>
            </w:pPr>
            <w:r w:rsidRPr="00312005">
              <w:rPr>
                <w:b/>
                <w:sz w:val="16"/>
                <w:szCs w:val="16"/>
              </w:rPr>
              <w:t>M</w:t>
            </w:r>
          </w:p>
        </w:tc>
        <w:tc>
          <w:tcPr>
            <w:tcW w:w="532" w:type="dxa"/>
            <w:shd w:val="clear" w:color="auto" w:fill="C0C0C0"/>
          </w:tcPr>
          <w:p w:rsidR="008520C0" w:rsidRDefault="008520C0" w:rsidP="008520C0">
            <w:pPr>
              <w:jc w:val="center"/>
            </w:pPr>
            <w:r w:rsidRPr="00312005">
              <w:rPr>
                <w:b/>
                <w:sz w:val="16"/>
                <w:szCs w:val="16"/>
              </w:rPr>
              <w:t>H</w:t>
            </w:r>
          </w:p>
        </w:tc>
        <w:tc>
          <w:tcPr>
            <w:tcW w:w="540" w:type="dxa"/>
            <w:shd w:val="clear" w:color="auto" w:fill="C0C0C0"/>
          </w:tcPr>
          <w:p w:rsidR="008520C0" w:rsidRDefault="008520C0" w:rsidP="008520C0">
            <w:pPr>
              <w:jc w:val="center"/>
            </w:pPr>
            <w:r w:rsidRPr="00312005">
              <w:rPr>
                <w:b/>
                <w:sz w:val="16"/>
                <w:szCs w:val="16"/>
              </w:rPr>
              <w:t>VH</w:t>
            </w:r>
          </w:p>
        </w:tc>
        <w:tc>
          <w:tcPr>
            <w:tcW w:w="3960" w:type="dxa"/>
            <w:shd w:val="clear" w:color="auto" w:fill="C0C0C0"/>
          </w:tcPr>
          <w:p w:rsidR="008520C0" w:rsidRPr="00312005" w:rsidRDefault="008520C0" w:rsidP="008520C0">
            <w:pPr>
              <w:jc w:val="center"/>
              <w:rPr>
                <w:sz w:val="20"/>
              </w:rPr>
            </w:pPr>
          </w:p>
        </w:tc>
      </w:tr>
      <w:tr w:rsidR="008520C0" w:rsidTr="008520C0">
        <w:tc>
          <w:tcPr>
            <w:tcW w:w="1671" w:type="dxa"/>
            <w:shd w:val="clear" w:color="auto" w:fill="auto"/>
          </w:tcPr>
          <w:p w:rsidR="008520C0" w:rsidRPr="00312005" w:rsidRDefault="008520C0" w:rsidP="008520C0">
            <w:pPr>
              <w:rPr>
                <w:b/>
                <w:sz w:val="20"/>
              </w:rPr>
            </w:pPr>
            <w:r w:rsidRPr="00312005">
              <w:rPr>
                <w:b/>
                <w:sz w:val="20"/>
              </w:rPr>
              <w:t>C1.9</w:t>
            </w:r>
          </w:p>
          <w:p w:rsidR="008520C0" w:rsidRPr="00312005" w:rsidRDefault="008520C0" w:rsidP="008520C0">
            <w:pPr>
              <w:rPr>
                <w:b/>
                <w:sz w:val="20"/>
              </w:rPr>
            </w:pPr>
          </w:p>
          <w:p w:rsidR="008520C0" w:rsidRPr="00312005" w:rsidRDefault="008520C0" w:rsidP="008520C0">
            <w:pPr>
              <w:rPr>
                <w:sz w:val="18"/>
                <w:szCs w:val="18"/>
              </w:rPr>
            </w:pPr>
            <w:r w:rsidRPr="00312005">
              <w:rPr>
                <w:b/>
                <w:sz w:val="20"/>
              </w:rPr>
              <w:t>Summary assessment</w:t>
            </w:r>
          </w:p>
        </w:tc>
        <w:tc>
          <w:tcPr>
            <w:tcW w:w="2268" w:type="dxa"/>
            <w:shd w:val="clear" w:color="auto" w:fill="auto"/>
          </w:tcPr>
          <w:p w:rsidR="008520C0" w:rsidRPr="00312005" w:rsidRDefault="008520C0" w:rsidP="008520C0">
            <w:pPr>
              <w:rPr>
                <w:sz w:val="20"/>
              </w:rPr>
            </w:pPr>
            <w:r w:rsidRPr="00312005">
              <w:rPr>
                <w:b/>
                <w:sz w:val="20"/>
              </w:rPr>
              <w:t>The challenges to successful delivery are very low and the change is unlikely to threaten objectives.</w:t>
            </w:r>
          </w:p>
        </w:tc>
        <w:tc>
          <w:tcPr>
            <w:tcW w:w="568" w:type="dxa"/>
            <w:shd w:val="clear" w:color="auto" w:fill="auto"/>
          </w:tcPr>
          <w:p w:rsidR="008520C0" w:rsidRDefault="008520C0" w:rsidP="008520C0"/>
        </w:tc>
        <w:tc>
          <w:tcPr>
            <w:tcW w:w="531" w:type="dxa"/>
            <w:shd w:val="clear" w:color="auto" w:fill="auto"/>
          </w:tcPr>
          <w:p w:rsidR="008520C0" w:rsidRDefault="008520C0" w:rsidP="008520C0"/>
        </w:tc>
        <w:tc>
          <w:tcPr>
            <w:tcW w:w="550" w:type="dxa"/>
            <w:shd w:val="clear" w:color="auto" w:fill="auto"/>
          </w:tcPr>
          <w:p w:rsidR="008520C0" w:rsidRDefault="008520C0" w:rsidP="008520C0"/>
        </w:tc>
        <w:tc>
          <w:tcPr>
            <w:tcW w:w="532" w:type="dxa"/>
            <w:shd w:val="clear" w:color="auto" w:fill="auto"/>
          </w:tcPr>
          <w:p w:rsidR="008520C0" w:rsidRDefault="008520C0" w:rsidP="008520C0"/>
        </w:tc>
        <w:tc>
          <w:tcPr>
            <w:tcW w:w="540" w:type="dxa"/>
            <w:shd w:val="clear" w:color="auto" w:fill="auto"/>
          </w:tcPr>
          <w:p w:rsidR="008520C0" w:rsidRDefault="008520C0" w:rsidP="008520C0"/>
        </w:tc>
        <w:tc>
          <w:tcPr>
            <w:tcW w:w="3960" w:type="dxa"/>
            <w:shd w:val="clear" w:color="auto" w:fill="auto"/>
          </w:tcPr>
          <w:p w:rsidR="008520C0" w:rsidRPr="00312005" w:rsidRDefault="008520C0" w:rsidP="008520C0">
            <w:pPr>
              <w:rPr>
                <w:sz w:val="20"/>
              </w:rPr>
            </w:pPr>
            <w:r w:rsidRPr="00312005">
              <w:rPr>
                <w:b/>
                <w:sz w:val="20"/>
              </w:rPr>
              <w:t>There will be a very high degree of challenge and changes are highly likely to threaten achievement of objectives.  The delivery environment is very complex and there are multiple dependencies.</w:t>
            </w:r>
          </w:p>
        </w:tc>
      </w:tr>
    </w:tbl>
    <w:p w:rsidR="008520C0" w:rsidRDefault="008520C0" w:rsidP="008520C0"/>
    <w:p w:rsidR="008520C0" w:rsidRDefault="008520C0" w:rsidP="008520C0">
      <w:pPr>
        <w:jc w:val="right"/>
      </w:pPr>
      <w:r>
        <w:rPr>
          <w:b/>
          <w:sz w:val="18"/>
          <w:szCs w:val="18"/>
          <w:u w:val="single"/>
        </w:rPr>
        <w:t xml:space="preserve">[Note: Record summary assessment mark at C1.9 at Section C4 below] </w:t>
      </w:r>
      <w:r>
        <w:br w:type="page"/>
      </w: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71"/>
        <w:gridCol w:w="2268"/>
        <w:gridCol w:w="568"/>
        <w:gridCol w:w="531"/>
        <w:gridCol w:w="550"/>
        <w:gridCol w:w="532"/>
        <w:gridCol w:w="540"/>
        <w:gridCol w:w="3960"/>
      </w:tblGrid>
      <w:tr w:rsidR="008520C0" w:rsidTr="008520C0">
        <w:tc>
          <w:tcPr>
            <w:tcW w:w="10620" w:type="dxa"/>
            <w:gridSpan w:val="8"/>
            <w:shd w:val="clear" w:color="auto" w:fill="C0C0C0"/>
          </w:tcPr>
          <w:p w:rsidR="008520C0" w:rsidRPr="00312005" w:rsidRDefault="008520C0" w:rsidP="008520C0">
            <w:pPr>
              <w:rPr>
                <w:b/>
                <w:color w:val="FFFFFF"/>
                <w:sz w:val="28"/>
                <w:szCs w:val="28"/>
              </w:rPr>
            </w:pPr>
            <w:r w:rsidRPr="00312005">
              <w:rPr>
                <w:b/>
                <w:color w:val="FFFFFF"/>
                <w:sz w:val="28"/>
                <w:szCs w:val="28"/>
              </w:rPr>
              <w:t>Section C2 – Capacity &amp; Capability Complexity Assessment</w:t>
            </w:r>
          </w:p>
          <w:p w:rsidR="008520C0" w:rsidRPr="00312005" w:rsidRDefault="008520C0" w:rsidP="008520C0">
            <w:pPr>
              <w:rPr>
                <w:sz w:val="20"/>
              </w:rPr>
            </w:pPr>
            <w:r w:rsidRPr="00312005">
              <w:rPr>
                <w:sz w:val="20"/>
              </w:rPr>
              <w:t>The policy, programme or project is delivering in an environment where</w:t>
            </w:r>
          </w:p>
        </w:tc>
      </w:tr>
      <w:tr w:rsidR="008520C0" w:rsidTr="008520C0">
        <w:tc>
          <w:tcPr>
            <w:tcW w:w="1671" w:type="dxa"/>
            <w:shd w:val="clear" w:color="auto" w:fill="auto"/>
            <w:vAlign w:val="center"/>
          </w:tcPr>
          <w:p w:rsidR="008520C0" w:rsidRPr="00312005" w:rsidRDefault="008520C0" w:rsidP="008520C0">
            <w:pPr>
              <w:jc w:val="center"/>
              <w:rPr>
                <w:b/>
                <w:sz w:val="18"/>
                <w:szCs w:val="18"/>
              </w:rPr>
            </w:pPr>
          </w:p>
        </w:tc>
        <w:tc>
          <w:tcPr>
            <w:tcW w:w="2268" w:type="dxa"/>
            <w:shd w:val="clear" w:color="auto" w:fill="auto"/>
          </w:tcPr>
          <w:p w:rsidR="008520C0" w:rsidRPr="00312005" w:rsidRDefault="008520C0" w:rsidP="008520C0">
            <w:pPr>
              <w:rPr>
                <w:sz w:val="18"/>
                <w:szCs w:val="18"/>
              </w:rPr>
            </w:pPr>
          </w:p>
        </w:tc>
        <w:tc>
          <w:tcPr>
            <w:tcW w:w="568" w:type="dxa"/>
            <w:shd w:val="clear" w:color="auto" w:fill="auto"/>
          </w:tcPr>
          <w:p w:rsidR="008520C0" w:rsidRPr="00312005" w:rsidRDefault="008520C0" w:rsidP="008520C0">
            <w:pPr>
              <w:jc w:val="center"/>
              <w:rPr>
                <w:sz w:val="16"/>
                <w:szCs w:val="16"/>
              </w:rPr>
            </w:pPr>
            <w:r w:rsidRPr="00312005">
              <w:rPr>
                <w:sz w:val="16"/>
                <w:szCs w:val="16"/>
              </w:rPr>
              <w:t>VL</w:t>
            </w:r>
          </w:p>
        </w:tc>
        <w:tc>
          <w:tcPr>
            <w:tcW w:w="531" w:type="dxa"/>
            <w:shd w:val="clear" w:color="auto" w:fill="auto"/>
          </w:tcPr>
          <w:p w:rsidR="008520C0" w:rsidRPr="00312005" w:rsidRDefault="008520C0" w:rsidP="008520C0">
            <w:pPr>
              <w:jc w:val="center"/>
              <w:rPr>
                <w:sz w:val="16"/>
                <w:szCs w:val="16"/>
              </w:rPr>
            </w:pPr>
            <w:r w:rsidRPr="00312005">
              <w:rPr>
                <w:sz w:val="16"/>
                <w:szCs w:val="16"/>
              </w:rPr>
              <w:t>L</w:t>
            </w:r>
          </w:p>
        </w:tc>
        <w:tc>
          <w:tcPr>
            <w:tcW w:w="550" w:type="dxa"/>
            <w:shd w:val="clear" w:color="auto" w:fill="auto"/>
          </w:tcPr>
          <w:p w:rsidR="008520C0" w:rsidRPr="00312005" w:rsidRDefault="008520C0" w:rsidP="008520C0">
            <w:pPr>
              <w:jc w:val="center"/>
              <w:rPr>
                <w:sz w:val="16"/>
                <w:szCs w:val="16"/>
              </w:rPr>
            </w:pPr>
            <w:r w:rsidRPr="00312005">
              <w:rPr>
                <w:sz w:val="16"/>
                <w:szCs w:val="16"/>
              </w:rPr>
              <w:t>M</w:t>
            </w:r>
          </w:p>
        </w:tc>
        <w:tc>
          <w:tcPr>
            <w:tcW w:w="532" w:type="dxa"/>
            <w:shd w:val="clear" w:color="auto" w:fill="auto"/>
          </w:tcPr>
          <w:p w:rsidR="008520C0" w:rsidRPr="00312005" w:rsidRDefault="008520C0" w:rsidP="008520C0">
            <w:pPr>
              <w:jc w:val="center"/>
              <w:rPr>
                <w:sz w:val="16"/>
                <w:szCs w:val="16"/>
              </w:rPr>
            </w:pPr>
            <w:r w:rsidRPr="00312005">
              <w:rPr>
                <w:sz w:val="16"/>
                <w:szCs w:val="16"/>
              </w:rPr>
              <w:t>H</w:t>
            </w:r>
          </w:p>
        </w:tc>
        <w:tc>
          <w:tcPr>
            <w:tcW w:w="540" w:type="dxa"/>
            <w:shd w:val="clear" w:color="auto" w:fill="auto"/>
          </w:tcPr>
          <w:p w:rsidR="008520C0" w:rsidRPr="00312005" w:rsidRDefault="008520C0" w:rsidP="008520C0">
            <w:pPr>
              <w:jc w:val="center"/>
              <w:rPr>
                <w:sz w:val="16"/>
                <w:szCs w:val="16"/>
              </w:rPr>
            </w:pPr>
            <w:r w:rsidRPr="00312005">
              <w:rPr>
                <w:sz w:val="16"/>
                <w:szCs w:val="16"/>
              </w:rPr>
              <w:t>VH</w:t>
            </w:r>
          </w:p>
        </w:tc>
        <w:tc>
          <w:tcPr>
            <w:tcW w:w="3960" w:type="dxa"/>
            <w:shd w:val="clear" w:color="auto" w:fill="auto"/>
          </w:tcPr>
          <w:p w:rsidR="008520C0" w:rsidRPr="00312005" w:rsidRDefault="008520C0" w:rsidP="008520C0">
            <w:pPr>
              <w:rPr>
                <w:sz w:val="18"/>
                <w:szCs w:val="18"/>
              </w:rPr>
            </w:pPr>
          </w:p>
        </w:tc>
      </w:tr>
      <w:tr w:rsidR="008520C0" w:rsidTr="008520C0">
        <w:tc>
          <w:tcPr>
            <w:tcW w:w="1671" w:type="dxa"/>
            <w:shd w:val="clear" w:color="auto" w:fill="auto"/>
          </w:tcPr>
          <w:p w:rsidR="008520C0" w:rsidRPr="00312005" w:rsidRDefault="008520C0" w:rsidP="008520C0">
            <w:pPr>
              <w:rPr>
                <w:sz w:val="18"/>
                <w:szCs w:val="18"/>
              </w:rPr>
            </w:pPr>
            <w:r w:rsidRPr="00312005">
              <w:rPr>
                <w:sz w:val="18"/>
                <w:szCs w:val="18"/>
              </w:rPr>
              <w:t xml:space="preserve">C2.1 </w:t>
            </w:r>
          </w:p>
          <w:p w:rsidR="008520C0" w:rsidRPr="00312005" w:rsidRDefault="008520C0" w:rsidP="008520C0">
            <w:pPr>
              <w:rPr>
                <w:sz w:val="18"/>
                <w:szCs w:val="18"/>
              </w:rPr>
            </w:pPr>
          </w:p>
          <w:p w:rsidR="008520C0" w:rsidRPr="00312005" w:rsidRDefault="008520C0" w:rsidP="008520C0">
            <w:pPr>
              <w:rPr>
                <w:b/>
                <w:sz w:val="20"/>
              </w:rPr>
            </w:pPr>
            <w:r w:rsidRPr="00312005">
              <w:rPr>
                <w:b/>
                <w:sz w:val="20"/>
              </w:rPr>
              <w:t>Programme / Project team</w:t>
            </w:r>
          </w:p>
        </w:tc>
        <w:tc>
          <w:tcPr>
            <w:tcW w:w="2268" w:type="dxa"/>
            <w:shd w:val="clear" w:color="auto" w:fill="auto"/>
          </w:tcPr>
          <w:p w:rsidR="008520C0" w:rsidRDefault="008520C0" w:rsidP="008520C0">
            <w:r w:rsidRPr="00312005">
              <w:rPr>
                <w:sz w:val="20"/>
              </w:rPr>
              <w:t xml:space="preserve">The delivery team is fully resourced with the appropriate skills and experience.  </w:t>
            </w:r>
          </w:p>
        </w:tc>
        <w:tc>
          <w:tcPr>
            <w:tcW w:w="568" w:type="dxa"/>
            <w:shd w:val="clear" w:color="auto" w:fill="auto"/>
          </w:tcPr>
          <w:p w:rsidR="008520C0" w:rsidRDefault="008520C0" w:rsidP="008520C0"/>
        </w:tc>
        <w:tc>
          <w:tcPr>
            <w:tcW w:w="531" w:type="dxa"/>
            <w:shd w:val="clear" w:color="auto" w:fill="auto"/>
          </w:tcPr>
          <w:p w:rsidR="008520C0" w:rsidRDefault="008520C0" w:rsidP="008520C0"/>
        </w:tc>
        <w:tc>
          <w:tcPr>
            <w:tcW w:w="550" w:type="dxa"/>
            <w:shd w:val="clear" w:color="auto" w:fill="auto"/>
          </w:tcPr>
          <w:p w:rsidR="008520C0" w:rsidRDefault="008520C0" w:rsidP="008520C0"/>
        </w:tc>
        <w:tc>
          <w:tcPr>
            <w:tcW w:w="532" w:type="dxa"/>
            <w:shd w:val="clear" w:color="auto" w:fill="auto"/>
          </w:tcPr>
          <w:p w:rsidR="008520C0" w:rsidRDefault="008520C0" w:rsidP="008520C0"/>
        </w:tc>
        <w:tc>
          <w:tcPr>
            <w:tcW w:w="540" w:type="dxa"/>
            <w:shd w:val="clear" w:color="auto" w:fill="auto"/>
          </w:tcPr>
          <w:p w:rsidR="008520C0" w:rsidRDefault="008520C0" w:rsidP="008520C0"/>
        </w:tc>
        <w:tc>
          <w:tcPr>
            <w:tcW w:w="3960" w:type="dxa"/>
            <w:shd w:val="clear" w:color="auto" w:fill="auto"/>
          </w:tcPr>
          <w:p w:rsidR="008520C0" w:rsidRDefault="008520C0" w:rsidP="008520C0">
            <w:r w:rsidRPr="00312005">
              <w:rPr>
                <w:sz w:val="20"/>
              </w:rPr>
              <w:t xml:space="preserve">Resources are not readily available and there will be disruption to key posts within the delivery team.  Team members have no previous experience of the type of change or technology they are to implement.  Delivery will require access to people with </w:t>
            </w:r>
            <w:r w:rsidR="004605C9" w:rsidRPr="00312005">
              <w:rPr>
                <w:sz w:val="20"/>
              </w:rPr>
              <w:t>well-developed</w:t>
            </w:r>
            <w:r w:rsidRPr="00312005">
              <w:rPr>
                <w:sz w:val="20"/>
              </w:rPr>
              <w:t xml:space="preserve"> skills and experience in a range of technical and professional disciplines</w:t>
            </w:r>
            <w:r>
              <w:rPr>
                <w:sz w:val="20"/>
              </w:rPr>
              <w:t>.</w:t>
            </w:r>
          </w:p>
        </w:tc>
      </w:tr>
      <w:tr w:rsidR="008520C0" w:rsidTr="008520C0">
        <w:tc>
          <w:tcPr>
            <w:tcW w:w="1671" w:type="dxa"/>
            <w:shd w:val="clear" w:color="auto" w:fill="auto"/>
          </w:tcPr>
          <w:p w:rsidR="008520C0" w:rsidRPr="00312005" w:rsidRDefault="008520C0" w:rsidP="008520C0">
            <w:pPr>
              <w:rPr>
                <w:sz w:val="18"/>
                <w:szCs w:val="18"/>
              </w:rPr>
            </w:pPr>
            <w:r w:rsidRPr="00312005">
              <w:rPr>
                <w:sz w:val="18"/>
                <w:szCs w:val="18"/>
              </w:rPr>
              <w:t xml:space="preserve">C2.2 </w:t>
            </w:r>
          </w:p>
          <w:p w:rsidR="008520C0" w:rsidRPr="00312005" w:rsidRDefault="008520C0" w:rsidP="008520C0">
            <w:pPr>
              <w:rPr>
                <w:sz w:val="18"/>
                <w:szCs w:val="18"/>
              </w:rPr>
            </w:pPr>
          </w:p>
          <w:p w:rsidR="008520C0" w:rsidRPr="00312005" w:rsidRDefault="008520C0" w:rsidP="008520C0">
            <w:pPr>
              <w:rPr>
                <w:sz w:val="18"/>
                <w:szCs w:val="18"/>
              </w:rPr>
            </w:pPr>
            <w:r w:rsidRPr="00312005">
              <w:rPr>
                <w:b/>
                <w:sz w:val="20"/>
              </w:rPr>
              <w:t>Stakeholders / organisation</w:t>
            </w:r>
          </w:p>
          <w:p w:rsidR="008520C0" w:rsidRPr="00312005" w:rsidRDefault="008520C0" w:rsidP="008520C0">
            <w:pPr>
              <w:rPr>
                <w:b/>
                <w:sz w:val="20"/>
              </w:rPr>
            </w:pPr>
          </w:p>
        </w:tc>
        <w:tc>
          <w:tcPr>
            <w:tcW w:w="2268" w:type="dxa"/>
            <w:shd w:val="clear" w:color="auto" w:fill="auto"/>
          </w:tcPr>
          <w:p w:rsidR="008520C0" w:rsidRDefault="008520C0" w:rsidP="008520C0">
            <w:r w:rsidRPr="00312005">
              <w:rPr>
                <w:sz w:val="20"/>
              </w:rPr>
              <w:t>The stakeholder community is small and well resourced, informed and knowledgeable.  Stakeholders support the delivery of the intended outcomes, their requirements and relative priorities documented, agreed, and unlikely to change.</w:t>
            </w:r>
          </w:p>
        </w:tc>
        <w:tc>
          <w:tcPr>
            <w:tcW w:w="568" w:type="dxa"/>
            <w:shd w:val="clear" w:color="auto" w:fill="auto"/>
          </w:tcPr>
          <w:p w:rsidR="008520C0" w:rsidRDefault="008520C0" w:rsidP="008520C0"/>
        </w:tc>
        <w:tc>
          <w:tcPr>
            <w:tcW w:w="531" w:type="dxa"/>
            <w:shd w:val="clear" w:color="auto" w:fill="auto"/>
          </w:tcPr>
          <w:p w:rsidR="008520C0" w:rsidRDefault="008520C0" w:rsidP="008520C0"/>
        </w:tc>
        <w:tc>
          <w:tcPr>
            <w:tcW w:w="550" w:type="dxa"/>
            <w:shd w:val="clear" w:color="auto" w:fill="auto"/>
          </w:tcPr>
          <w:p w:rsidR="008520C0" w:rsidRDefault="008520C0" w:rsidP="008520C0"/>
        </w:tc>
        <w:tc>
          <w:tcPr>
            <w:tcW w:w="532" w:type="dxa"/>
            <w:shd w:val="clear" w:color="auto" w:fill="auto"/>
          </w:tcPr>
          <w:p w:rsidR="008520C0" w:rsidRDefault="008520C0" w:rsidP="008520C0"/>
        </w:tc>
        <w:tc>
          <w:tcPr>
            <w:tcW w:w="540" w:type="dxa"/>
            <w:shd w:val="clear" w:color="auto" w:fill="auto"/>
          </w:tcPr>
          <w:p w:rsidR="008520C0" w:rsidRDefault="008520C0" w:rsidP="008520C0"/>
        </w:tc>
        <w:tc>
          <w:tcPr>
            <w:tcW w:w="3960" w:type="dxa"/>
            <w:shd w:val="clear" w:color="auto" w:fill="auto"/>
          </w:tcPr>
          <w:p w:rsidR="008520C0" w:rsidRDefault="008520C0" w:rsidP="008520C0">
            <w:r w:rsidRPr="00312005">
              <w:rPr>
                <w:sz w:val="20"/>
              </w:rPr>
              <w:t>There is a complex stakeholder community that lacks the maturity, resources and skills to engage effectively with the programme or project. The stakeholder environment is continuously evolving and the changes delivered by this programme or project are low on their agenda. There are significantly differing priorities between stakeholder groups.</w:t>
            </w:r>
          </w:p>
        </w:tc>
      </w:tr>
      <w:tr w:rsidR="008520C0" w:rsidTr="008520C0">
        <w:tc>
          <w:tcPr>
            <w:tcW w:w="1671" w:type="dxa"/>
            <w:shd w:val="clear" w:color="auto" w:fill="auto"/>
          </w:tcPr>
          <w:p w:rsidR="008520C0" w:rsidRPr="00312005" w:rsidRDefault="008520C0" w:rsidP="008520C0">
            <w:pPr>
              <w:rPr>
                <w:sz w:val="18"/>
                <w:szCs w:val="18"/>
              </w:rPr>
            </w:pPr>
            <w:r w:rsidRPr="00312005">
              <w:rPr>
                <w:sz w:val="18"/>
                <w:szCs w:val="18"/>
              </w:rPr>
              <w:t xml:space="preserve">C2.3 </w:t>
            </w:r>
          </w:p>
          <w:p w:rsidR="008520C0" w:rsidRPr="00312005" w:rsidRDefault="008520C0" w:rsidP="008520C0">
            <w:pPr>
              <w:rPr>
                <w:b/>
                <w:sz w:val="20"/>
              </w:rPr>
            </w:pPr>
          </w:p>
          <w:p w:rsidR="008520C0" w:rsidRPr="00312005" w:rsidRDefault="008520C0" w:rsidP="008520C0">
            <w:pPr>
              <w:rPr>
                <w:b/>
                <w:sz w:val="20"/>
              </w:rPr>
            </w:pPr>
            <w:r>
              <w:rPr>
                <w:b/>
                <w:sz w:val="20"/>
              </w:rPr>
              <w:t>Suppliers (internal / external)</w:t>
            </w:r>
          </w:p>
          <w:p w:rsidR="008520C0" w:rsidRPr="00312005" w:rsidRDefault="008520C0" w:rsidP="008520C0">
            <w:pPr>
              <w:rPr>
                <w:b/>
                <w:sz w:val="20"/>
              </w:rPr>
            </w:pPr>
          </w:p>
        </w:tc>
        <w:tc>
          <w:tcPr>
            <w:tcW w:w="2268" w:type="dxa"/>
            <w:shd w:val="clear" w:color="auto" w:fill="auto"/>
          </w:tcPr>
          <w:p w:rsidR="008520C0" w:rsidRDefault="008520C0" w:rsidP="008520C0">
            <w:r w:rsidRPr="00312005">
              <w:rPr>
                <w:sz w:val="20"/>
              </w:rPr>
              <w:t>There are experienced suppliers operating in a stable market.  Supplier resources are skilled and available, with ongoing support and commitment.</w:t>
            </w:r>
          </w:p>
        </w:tc>
        <w:tc>
          <w:tcPr>
            <w:tcW w:w="568" w:type="dxa"/>
            <w:shd w:val="clear" w:color="auto" w:fill="auto"/>
          </w:tcPr>
          <w:p w:rsidR="008520C0" w:rsidRDefault="008520C0" w:rsidP="008520C0"/>
        </w:tc>
        <w:tc>
          <w:tcPr>
            <w:tcW w:w="531" w:type="dxa"/>
            <w:shd w:val="clear" w:color="auto" w:fill="auto"/>
          </w:tcPr>
          <w:p w:rsidR="008520C0" w:rsidRDefault="008520C0" w:rsidP="008520C0"/>
        </w:tc>
        <w:tc>
          <w:tcPr>
            <w:tcW w:w="550" w:type="dxa"/>
            <w:shd w:val="clear" w:color="auto" w:fill="auto"/>
          </w:tcPr>
          <w:p w:rsidR="008520C0" w:rsidRDefault="008520C0" w:rsidP="008520C0"/>
        </w:tc>
        <w:tc>
          <w:tcPr>
            <w:tcW w:w="532" w:type="dxa"/>
            <w:shd w:val="clear" w:color="auto" w:fill="auto"/>
          </w:tcPr>
          <w:p w:rsidR="008520C0" w:rsidRDefault="008520C0" w:rsidP="008520C0"/>
        </w:tc>
        <w:tc>
          <w:tcPr>
            <w:tcW w:w="540" w:type="dxa"/>
            <w:shd w:val="clear" w:color="auto" w:fill="auto"/>
          </w:tcPr>
          <w:p w:rsidR="008520C0" w:rsidRDefault="008520C0" w:rsidP="008520C0"/>
        </w:tc>
        <w:tc>
          <w:tcPr>
            <w:tcW w:w="3960" w:type="dxa"/>
            <w:shd w:val="clear" w:color="auto" w:fill="auto"/>
          </w:tcPr>
          <w:p w:rsidR="008520C0" w:rsidRDefault="008520C0" w:rsidP="008520C0">
            <w:r w:rsidRPr="00312005">
              <w:rPr>
                <w:sz w:val="20"/>
              </w:rPr>
              <w:t>There is a weak or overstretched market, suppliers will have difficulty sustaining an acceptable level of support for this programme or project and may either withdraw from the process or offer limited solutions to the requirements.</w:t>
            </w:r>
          </w:p>
        </w:tc>
      </w:tr>
      <w:tr w:rsidR="008520C0" w:rsidTr="008520C0">
        <w:tc>
          <w:tcPr>
            <w:tcW w:w="1671" w:type="dxa"/>
            <w:tcBorders>
              <w:bottom w:val="single" w:sz="4" w:space="0" w:color="auto"/>
            </w:tcBorders>
            <w:shd w:val="clear" w:color="auto" w:fill="auto"/>
          </w:tcPr>
          <w:p w:rsidR="008520C0" w:rsidRPr="00312005" w:rsidRDefault="008520C0" w:rsidP="008520C0">
            <w:pPr>
              <w:rPr>
                <w:sz w:val="18"/>
                <w:szCs w:val="18"/>
              </w:rPr>
            </w:pPr>
            <w:r w:rsidRPr="00312005">
              <w:rPr>
                <w:sz w:val="18"/>
                <w:szCs w:val="18"/>
              </w:rPr>
              <w:t xml:space="preserve">C2.4 </w:t>
            </w:r>
          </w:p>
          <w:p w:rsidR="008520C0" w:rsidRPr="00312005" w:rsidRDefault="008520C0" w:rsidP="008520C0">
            <w:pPr>
              <w:rPr>
                <w:sz w:val="18"/>
                <w:szCs w:val="18"/>
              </w:rPr>
            </w:pPr>
          </w:p>
          <w:p w:rsidR="008520C0" w:rsidRPr="00312005" w:rsidRDefault="008520C0" w:rsidP="008520C0">
            <w:pPr>
              <w:rPr>
                <w:sz w:val="18"/>
                <w:szCs w:val="18"/>
              </w:rPr>
            </w:pPr>
            <w:r w:rsidRPr="00312005">
              <w:rPr>
                <w:b/>
                <w:sz w:val="20"/>
              </w:rPr>
              <w:t>Delivery Organisation’s Strategic leadership / business culture</w:t>
            </w:r>
          </w:p>
        </w:tc>
        <w:tc>
          <w:tcPr>
            <w:tcW w:w="2268" w:type="dxa"/>
            <w:tcBorders>
              <w:bottom w:val="single" w:sz="4" w:space="0" w:color="auto"/>
            </w:tcBorders>
            <w:shd w:val="clear" w:color="auto" w:fill="auto"/>
          </w:tcPr>
          <w:p w:rsidR="008520C0" w:rsidRPr="00312005" w:rsidRDefault="008520C0" w:rsidP="008520C0">
            <w:pPr>
              <w:rPr>
                <w:sz w:val="20"/>
              </w:rPr>
            </w:pPr>
            <w:r w:rsidRPr="00312005">
              <w:rPr>
                <w:sz w:val="20"/>
              </w:rPr>
              <w:t xml:space="preserve">There is strong leadership driving this change.  Those in leadership positions are experienced and knowledgeable.  There are no unforeseen organisational pressures that would put successful delivery at risk.  </w:t>
            </w:r>
          </w:p>
        </w:tc>
        <w:tc>
          <w:tcPr>
            <w:tcW w:w="568" w:type="dxa"/>
            <w:tcBorders>
              <w:bottom w:val="single" w:sz="4" w:space="0" w:color="auto"/>
            </w:tcBorders>
            <w:shd w:val="clear" w:color="auto" w:fill="auto"/>
          </w:tcPr>
          <w:p w:rsidR="008520C0" w:rsidRDefault="008520C0" w:rsidP="008520C0"/>
        </w:tc>
        <w:tc>
          <w:tcPr>
            <w:tcW w:w="531" w:type="dxa"/>
            <w:tcBorders>
              <w:bottom w:val="single" w:sz="4" w:space="0" w:color="auto"/>
            </w:tcBorders>
            <w:shd w:val="clear" w:color="auto" w:fill="auto"/>
          </w:tcPr>
          <w:p w:rsidR="008520C0" w:rsidRDefault="008520C0" w:rsidP="008520C0"/>
        </w:tc>
        <w:tc>
          <w:tcPr>
            <w:tcW w:w="550" w:type="dxa"/>
            <w:tcBorders>
              <w:bottom w:val="single" w:sz="4" w:space="0" w:color="auto"/>
            </w:tcBorders>
            <w:shd w:val="clear" w:color="auto" w:fill="auto"/>
          </w:tcPr>
          <w:p w:rsidR="008520C0" w:rsidRDefault="008520C0" w:rsidP="008520C0"/>
        </w:tc>
        <w:tc>
          <w:tcPr>
            <w:tcW w:w="532" w:type="dxa"/>
            <w:tcBorders>
              <w:bottom w:val="single" w:sz="4" w:space="0" w:color="auto"/>
            </w:tcBorders>
            <w:shd w:val="clear" w:color="auto" w:fill="auto"/>
          </w:tcPr>
          <w:p w:rsidR="008520C0" w:rsidRDefault="008520C0" w:rsidP="008520C0"/>
        </w:tc>
        <w:tc>
          <w:tcPr>
            <w:tcW w:w="540" w:type="dxa"/>
            <w:tcBorders>
              <w:bottom w:val="single" w:sz="4" w:space="0" w:color="auto"/>
            </w:tcBorders>
            <w:shd w:val="clear" w:color="auto" w:fill="auto"/>
          </w:tcPr>
          <w:p w:rsidR="008520C0" w:rsidRDefault="008520C0" w:rsidP="008520C0"/>
        </w:tc>
        <w:tc>
          <w:tcPr>
            <w:tcW w:w="3960" w:type="dxa"/>
            <w:tcBorders>
              <w:bottom w:val="single" w:sz="4" w:space="0" w:color="auto"/>
            </w:tcBorders>
            <w:shd w:val="clear" w:color="auto" w:fill="auto"/>
          </w:tcPr>
          <w:p w:rsidR="008520C0" w:rsidRPr="00312005" w:rsidRDefault="008520C0" w:rsidP="008520C0">
            <w:pPr>
              <w:rPr>
                <w:sz w:val="20"/>
              </w:rPr>
            </w:pPr>
            <w:r w:rsidRPr="00312005">
              <w:rPr>
                <w:sz w:val="20"/>
              </w:rPr>
              <w:t>The delivery organisation’s strategic leadership is / will be subject to change and have little or no previous experience or responsibility for a implementing change of a similar magnitude or complexity.  The policy, programme or project will have to deliver in a challenging cultural, staff or workload environment.</w:t>
            </w:r>
          </w:p>
        </w:tc>
      </w:tr>
      <w:tr w:rsidR="008520C0" w:rsidTr="008520C0">
        <w:tc>
          <w:tcPr>
            <w:tcW w:w="1671" w:type="dxa"/>
            <w:shd w:val="clear" w:color="auto" w:fill="C0C0C0"/>
            <w:vAlign w:val="center"/>
          </w:tcPr>
          <w:p w:rsidR="008520C0" w:rsidRPr="00312005" w:rsidRDefault="008520C0" w:rsidP="008520C0">
            <w:pPr>
              <w:jc w:val="center"/>
              <w:rPr>
                <w:b/>
                <w:sz w:val="18"/>
                <w:szCs w:val="18"/>
              </w:rPr>
            </w:pPr>
          </w:p>
        </w:tc>
        <w:tc>
          <w:tcPr>
            <w:tcW w:w="2268" w:type="dxa"/>
            <w:shd w:val="clear" w:color="auto" w:fill="C0C0C0"/>
          </w:tcPr>
          <w:p w:rsidR="008520C0" w:rsidRPr="00312005" w:rsidRDefault="008520C0" w:rsidP="008520C0">
            <w:pPr>
              <w:rPr>
                <w:sz w:val="18"/>
                <w:szCs w:val="18"/>
              </w:rPr>
            </w:pPr>
          </w:p>
        </w:tc>
        <w:tc>
          <w:tcPr>
            <w:tcW w:w="568" w:type="dxa"/>
            <w:shd w:val="clear" w:color="auto" w:fill="C0C0C0"/>
          </w:tcPr>
          <w:p w:rsidR="008520C0" w:rsidRPr="00312005" w:rsidRDefault="008520C0" w:rsidP="008520C0">
            <w:pPr>
              <w:jc w:val="center"/>
              <w:rPr>
                <w:sz w:val="16"/>
                <w:szCs w:val="16"/>
              </w:rPr>
            </w:pPr>
            <w:r w:rsidRPr="00312005">
              <w:rPr>
                <w:sz w:val="16"/>
                <w:szCs w:val="16"/>
              </w:rPr>
              <w:t>VL</w:t>
            </w:r>
          </w:p>
        </w:tc>
        <w:tc>
          <w:tcPr>
            <w:tcW w:w="531" w:type="dxa"/>
            <w:shd w:val="clear" w:color="auto" w:fill="C0C0C0"/>
          </w:tcPr>
          <w:p w:rsidR="008520C0" w:rsidRPr="00312005" w:rsidRDefault="008520C0" w:rsidP="008520C0">
            <w:pPr>
              <w:jc w:val="center"/>
              <w:rPr>
                <w:sz w:val="16"/>
                <w:szCs w:val="16"/>
              </w:rPr>
            </w:pPr>
            <w:r w:rsidRPr="00312005">
              <w:rPr>
                <w:sz w:val="16"/>
                <w:szCs w:val="16"/>
              </w:rPr>
              <w:t>L</w:t>
            </w:r>
          </w:p>
        </w:tc>
        <w:tc>
          <w:tcPr>
            <w:tcW w:w="550" w:type="dxa"/>
            <w:shd w:val="clear" w:color="auto" w:fill="C0C0C0"/>
          </w:tcPr>
          <w:p w:rsidR="008520C0" w:rsidRPr="00312005" w:rsidRDefault="008520C0" w:rsidP="008520C0">
            <w:pPr>
              <w:jc w:val="center"/>
              <w:rPr>
                <w:sz w:val="16"/>
                <w:szCs w:val="16"/>
              </w:rPr>
            </w:pPr>
            <w:r w:rsidRPr="00312005">
              <w:rPr>
                <w:sz w:val="16"/>
                <w:szCs w:val="16"/>
              </w:rPr>
              <w:t>M</w:t>
            </w:r>
          </w:p>
        </w:tc>
        <w:tc>
          <w:tcPr>
            <w:tcW w:w="532" w:type="dxa"/>
            <w:shd w:val="clear" w:color="auto" w:fill="C0C0C0"/>
          </w:tcPr>
          <w:p w:rsidR="008520C0" w:rsidRPr="00312005" w:rsidRDefault="008520C0" w:rsidP="008520C0">
            <w:pPr>
              <w:jc w:val="center"/>
              <w:rPr>
                <w:sz w:val="16"/>
                <w:szCs w:val="16"/>
              </w:rPr>
            </w:pPr>
            <w:r w:rsidRPr="00312005">
              <w:rPr>
                <w:sz w:val="16"/>
                <w:szCs w:val="16"/>
              </w:rPr>
              <w:t>H</w:t>
            </w:r>
          </w:p>
        </w:tc>
        <w:tc>
          <w:tcPr>
            <w:tcW w:w="540" w:type="dxa"/>
            <w:shd w:val="clear" w:color="auto" w:fill="C0C0C0"/>
          </w:tcPr>
          <w:p w:rsidR="008520C0" w:rsidRPr="00312005" w:rsidRDefault="008520C0" w:rsidP="008520C0">
            <w:pPr>
              <w:jc w:val="center"/>
              <w:rPr>
                <w:sz w:val="16"/>
                <w:szCs w:val="16"/>
              </w:rPr>
            </w:pPr>
            <w:r w:rsidRPr="00312005">
              <w:rPr>
                <w:sz w:val="16"/>
                <w:szCs w:val="16"/>
              </w:rPr>
              <w:t>VH</w:t>
            </w:r>
          </w:p>
        </w:tc>
        <w:tc>
          <w:tcPr>
            <w:tcW w:w="3960" w:type="dxa"/>
            <w:shd w:val="clear" w:color="auto" w:fill="C0C0C0"/>
          </w:tcPr>
          <w:p w:rsidR="008520C0" w:rsidRPr="00312005" w:rsidRDefault="008520C0" w:rsidP="008520C0">
            <w:pPr>
              <w:rPr>
                <w:sz w:val="18"/>
                <w:szCs w:val="18"/>
              </w:rPr>
            </w:pPr>
          </w:p>
        </w:tc>
      </w:tr>
      <w:tr w:rsidR="008520C0" w:rsidTr="008520C0">
        <w:tc>
          <w:tcPr>
            <w:tcW w:w="1671" w:type="dxa"/>
            <w:shd w:val="clear" w:color="auto" w:fill="auto"/>
          </w:tcPr>
          <w:p w:rsidR="008520C0" w:rsidRPr="00312005" w:rsidRDefault="008520C0" w:rsidP="008520C0">
            <w:pPr>
              <w:rPr>
                <w:b/>
                <w:sz w:val="20"/>
              </w:rPr>
            </w:pPr>
            <w:r w:rsidRPr="00312005">
              <w:rPr>
                <w:b/>
                <w:sz w:val="20"/>
              </w:rPr>
              <w:t xml:space="preserve">C2.5 </w:t>
            </w:r>
          </w:p>
          <w:p w:rsidR="008520C0" w:rsidRPr="00312005" w:rsidRDefault="008520C0" w:rsidP="008520C0">
            <w:pPr>
              <w:rPr>
                <w:b/>
                <w:sz w:val="20"/>
              </w:rPr>
            </w:pPr>
          </w:p>
          <w:p w:rsidR="008520C0" w:rsidRPr="00312005" w:rsidRDefault="008520C0" w:rsidP="008520C0">
            <w:pPr>
              <w:rPr>
                <w:b/>
                <w:sz w:val="20"/>
              </w:rPr>
            </w:pPr>
            <w:r w:rsidRPr="00312005">
              <w:rPr>
                <w:b/>
                <w:sz w:val="20"/>
              </w:rPr>
              <w:t>Summary assessment</w:t>
            </w:r>
          </w:p>
        </w:tc>
        <w:tc>
          <w:tcPr>
            <w:tcW w:w="2268" w:type="dxa"/>
            <w:shd w:val="clear" w:color="auto" w:fill="auto"/>
          </w:tcPr>
          <w:p w:rsidR="008520C0" w:rsidRPr="00312005" w:rsidRDefault="008520C0" w:rsidP="008520C0">
            <w:pPr>
              <w:rPr>
                <w:sz w:val="20"/>
              </w:rPr>
            </w:pPr>
            <w:r w:rsidRPr="00312005">
              <w:rPr>
                <w:b/>
                <w:sz w:val="20"/>
              </w:rPr>
              <w:t>The organisational and stakeholder capacity and capability to deliver this change is in place and unlikely to change in a way that would threaten the policy, programme or project’s outcome and objectives.</w:t>
            </w:r>
          </w:p>
        </w:tc>
        <w:tc>
          <w:tcPr>
            <w:tcW w:w="568" w:type="dxa"/>
            <w:shd w:val="clear" w:color="auto" w:fill="auto"/>
          </w:tcPr>
          <w:p w:rsidR="008520C0" w:rsidRDefault="008520C0" w:rsidP="008520C0"/>
        </w:tc>
        <w:tc>
          <w:tcPr>
            <w:tcW w:w="531" w:type="dxa"/>
            <w:shd w:val="clear" w:color="auto" w:fill="auto"/>
          </w:tcPr>
          <w:p w:rsidR="008520C0" w:rsidRDefault="008520C0" w:rsidP="008520C0"/>
        </w:tc>
        <w:tc>
          <w:tcPr>
            <w:tcW w:w="550" w:type="dxa"/>
            <w:shd w:val="clear" w:color="auto" w:fill="auto"/>
          </w:tcPr>
          <w:p w:rsidR="008520C0" w:rsidRDefault="008520C0" w:rsidP="008520C0"/>
        </w:tc>
        <w:tc>
          <w:tcPr>
            <w:tcW w:w="532" w:type="dxa"/>
            <w:shd w:val="clear" w:color="auto" w:fill="auto"/>
          </w:tcPr>
          <w:p w:rsidR="008520C0" w:rsidRDefault="008520C0" w:rsidP="008520C0"/>
        </w:tc>
        <w:tc>
          <w:tcPr>
            <w:tcW w:w="540" w:type="dxa"/>
            <w:shd w:val="clear" w:color="auto" w:fill="auto"/>
          </w:tcPr>
          <w:p w:rsidR="008520C0" w:rsidRDefault="008520C0" w:rsidP="008520C0"/>
        </w:tc>
        <w:tc>
          <w:tcPr>
            <w:tcW w:w="3960" w:type="dxa"/>
            <w:shd w:val="clear" w:color="auto" w:fill="auto"/>
          </w:tcPr>
          <w:p w:rsidR="008520C0" w:rsidRPr="00312005" w:rsidRDefault="008520C0" w:rsidP="008520C0">
            <w:pPr>
              <w:rPr>
                <w:sz w:val="20"/>
              </w:rPr>
            </w:pPr>
            <w:r w:rsidRPr="00312005">
              <w:rPr>
                <w:b/>
                <w:sz w:val="20"/>
              </w:rPr>
              <w:t>There are significant capacity or capability issues to be addressed.  Changes across the organisational and stakeholder environment are highly likely to threaten achievement of objectives.</w:t>
            </w:r>
          </w:p>
        </w:tc>
      </w:tr>
    </w:tbl>
    <w:p w:rsidR="008520C0" w:rsidRDefault="008520C0" w:rsidP="008520C0">
      <w:pPr>
        <w:jc w:val="right"/>
      </w:pPr>
      <w:r w:rsidDel="0056664E">
        <w:t xml:space="preserve"> </w:t>
      </w:r>
    </w:p>
    <w:p w:rsidR="008520C0" w:rsidRDefault="008520C0" w:rsidP="008520C0">
      <w:pPr>
        <w:jc w:val="right"/>
        <w:rPr>
          <w:b/>
          <w:sz w:val="18"/>
          <w:szCs w:val="18"/>
          <w:u w:val="single"/>
        </w:rPr>
      </w:pPr>
      <w:r>
        <w:rPr>
          <w:b/>
          <w:sz w:val="18"/>
          <w:szCs w:val="18"/>
          <w:u w:val="single"/>
        </w:rPr>
        <w:t xml:space="preserve">[Note: Record summary assessment mark at C2.5 at Section C4 below] </w:t>
      </w:r>
    </w:p>
    <w:p w:rsidR="008520C0" w:rsidRDefault="008520C0" w:rsidP="008520C0">
      <w:r>
        <w:br w:type="page"/>
      </w: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71"/>
        <w:gridCol w:w="2268"/>
        <w:gridCol w:w="568"/>
        <w:gridCol w:w="531"/>
        <w:gridCol w:w="550"/>
        <w:gridCol w:w="532"/>
        <w:gridCol w:w="540"/>
        <w:gridCol w:w="3960"/>
      </w:tblGrid>
      <w:tr w:rsidR="008520C0" w:rsidTr="008520C0">
        <w:tc>
          <w:tcPr>
            <w:tcW w:w="10620" w:type="dxa"/>
            <w:gridSpan w:val="8"/>
            <w:shd w:val="clear" w:color="auto" w:fill="C0C0C0"/>
          </w:tcPr>
          <w:p w:rsidR="008520C0" w:rsidRPr="00312005" w:rsidRDefault="008520C0" w:rsidP="008520C0">
            <w:pPr>
              <w:rPr>
                <w:b/>
                <w:color w:val="FFFFFF"/>
                <w:sz w:val="28"/>
                <w:szCs w:val="28"/>
              </w:rPr>
            </w:pPr>
            <w:r w:rsidRPr="00312005">
              <w:rPr>
                <w:b/>
                <w:color w:val="FFFFFF"/>
                <w:sz w:val="28"/>
                <w:szCs w:val="28"/>
              </w:rPr>
              <w:t>Section C3 – Capacity &amp; Capability Complexity Assessment</w:t>
            </w:r>
          </w:p>
          <w:p w:rsidR="008520C0" w:rsidRPr="00312005" w:rsidRDefault="008520C0" w:rsidP="008520C0">
            <w:pPr>
              <w:rPr>
                <w:sz w:val="20"/>
              </w:rPr>
            </w:pPr>
            <w:r w:rsidRPr="00312005">
              <w:rPr>
                <w:sz w:val="20"/>
              </w:rPr>
              <w:t>The policy, programme or project is delivering in an environment where</w:t>
            </w:r>
          </w:p>
        </w:tc>
      </w:tr>
      <w:tr w:rsidR="008520C0" w:rsidTr="008520C0">
        <w:tc>
          <w:tcPr>
            <w:tcW w:w="1671" w:type="dxa"/>
            <w:shd w:val="clear" w:color="auto" w:fill="auto"/>
            <w:vAlign w:val="center"/>
          </w:tcPr>
          <w:p w:rsidR="008520C0" w:rsidRPr="00312005" w:rsidRDefault="008520C0" w:rsidP="008520C0">
            <w:pPr>
              <w:jc w:val="center"/>
              <w:rPr>
                <w:b/>
                <w:sz w:val="18"/>
                <w:szCs w:val="18"/>
              </w:rPr>
            </w:pPr>
          </w:p>
        </w:tc>
        <w:tc>
          <w:tcPr>
            <w:tcW w:w="2268" w:type="dxa"/>
            <w:shd w:val="clear" w:color="auto" w:fill="auto"/>
          </w:tcPr>
          <w:p w:rsidR="008520C0" w:rsidRPr="00312005" w:rsidRDefault="008520C0" w:rsidP="008520C0">
            <w:pPr>
              <w:rPr>
                <w:sz w:val="18"/>
                <w:szCs w:val="18"/>
              </w:rPr>
            </w:pPr>
          </w:p>
        </w:tc>
        <w:tc>
          <w:tcPr>
            <w:tcW w:w="568" w:type="dxa"/>
            <w:shd w:val="clear" w:color="auto" w:fill="auto"/>
          </w:tcPr>
          <w:p w:rsidR="008520C0" w:rsidRPr="00312005" w:rsidRDefault="008520C0" w:rsidP="008520C0">
            <w:pPr>
              <w:jc w:val="center"/>
              <w:rPr>
                <w:sz w:val="16"/>
                <w:szCs w:val="16"/>
              </w:rPr>
            </w:pPr>
            <w:r w:rsidRPr="00312005">
              <w:rPr>
                <w:sz w:val="16"/>
                <w:szCs w:val="16"/>
              </w:rPr>
              <w:t>VL</w:t>
            </w:r>
          </w:p>
        </w:tc>
        <w:tc>
          <w:tcPr>
            <w:tcW w:w="531" w:type="dxa"/>
            <w:shd w:val="clear" w:color="auto" w:fill="auto"/>
          </w:tcPr>
          <w:p w:rsidR="008520C0" w:rsidRPr="00312005" w:rsidRDefault="008520C0" w:rsidP="008520C0">
            <w:pPr>
              <w:jc w:val="center"/>
              <w:rPr>
                <w:sz w:val="16"/>
                <w:szCs w:val="16"/>
              </w:rPr>
            </w:pPr>
            <w:r w:rsidRPr="00312005">
              <w:rPr>
                <w:sz w:val="16"/>
                <w:szCs w:val="16"/>
              </w:rPr>
              <w:t>L</w:t>
            </w:r>
          </w:p>
        </w:tc>
        <w:tc>
          <w:tcPr>
            <w:tcW w:w="550" w:type="dxa"/>
            <w:shd w:val="clear" w:color="auto" w:fill="auto"/>
          </w:tcPr>
          <w:p w:rsidR="008520C0" w:rsidRPr="00312005" w:rsidRDefault="008520C0" w:rsidP="008520C0">
            <w:pPr>
              <w:jc w:val="center"/>
              <w:rPr>
                <w:sz w:val="16"/>
                <w:szCs w:val="16"/>
              </w:rPr>
            </w:pPr>
            <w:r w:rsidRPr="00312005">
              <w:rPr>
                <w:sz w:val="16"/>
                <w:szCs w:val="16"/>
              </w:rPr>
              <w:t>M</w:t>
            </w:r>
          </w:p>
        </w:tc>
        <w:tc>
          <w:tcPr>
            <w:tcW w:w="532" w:type="dxa"/>
            <w:shd w:val="clear" w:color="auto" w:fill="auto"/>
          </w:tcPr>
          <w:p w:rsidR="008520C0" w:rsidRPr="00312005" w:rsidRDefault="008520C0" w:rsidP="008520C0">
            <w:pPr>
              <w:jc w:val="center"/>
              <w:rPr>
                <w:sz w:val="16"/>
                <w:szCs w:val="16"/>
              </w:rPr>
            </w:pPr>
            <w:r w:rsidRPr="00312005">
              <w:rPr>
                <w:sz w:val="16"/>
                <w:szCs w:val="16"/>
              </w:rPr>
              <w:t>H</w:t>
            </w:r>
          </w:p>
        </w:tc>
        <w:tc>
          <w:tcPr>
            <w:tcW w:w="540" w:type="dxa"/>
            <w:shd w:val="clear" w:color="auto" w:fill="auto"/>
          </w:tcPr>
          <w:p w:rsidR="008520C0" w:rsidRPr="00312005" w:rsidRDefault="008520C0" w:rsidP="008520C0">
            <w:pPr>
              <w:jc w:val="center"/>
              <w:rPr>
                <w:sz w:val="16"/>
                <w:szCs w:val="16"/>
              </w:rPr>
            </w:pPr>
            <w:r w:rsidRPr="00312005">
              <w:rPr>
                <w:sz w:val="16"/>
                <w:szCs w:val="16"/>
              </w:rPr>
              <w:t>VH</w:t>
            </w:r>
          </w:p>
        </w:tc>
        <w:tc>
          <w:tcPr>
            <w:tcW w:w="3960" w:type="dxa"/>
            <w:shd w:val="clear" w:color="auto" w:fill="auto"/>
          </w:tcPr>
          <w:p w:rsidR="008520C0" w:rsidRPr="00312005" w:rsidRDefault="008520C0" w:rsidP="008520C0">
            <w:pPr>
              <w:rPr>
                <w:sz w:val="18"/>
                <w:szCs w:val="18"/>
              </w:rPr>
            </w:pPr>
          </w:p>
        </w:tc>
      </w:tr>
      <w:tr w:rsidR="008520C0" w:rsidTr="008520C0">
        <w:tc>
          <w:tcPr>
            <w:tcW w:w="1671" w:type="dxa"/>
            <w:shd w:val="clear" w:color="auto" w:fill="auto"/>
          </w:tcPr>
          <w:p w:rsidR="008520C0" w:rsidRPr="00312005" w:rsidRDefault="008520C0" w:rsidP="008520C0">
            <w:pPr>
              <w:rPr>
                <w:sz w:val="18"/>
                <w:szCs w:val="18"/>
              </w:rPr>
            </w:pPr>
            <w:r w:rsidRPr="00312005">
              <w:rPr>
                <w:sz w:val="18"/>
                <w:szCs w:val="18"/>
              </w:rPr>
              <w:t>C3.1</w:t>
            </w:r>
          </w:p>
          <w:p w:rsidR="008520C0" w:rsidRPr="00312005" w:rsidRDefault="008520C0" w:rsidP="008520C0">
            <w:pPr>
              <w:rPr>
                <w:sz w:val="18"/>
                <w:szCs w:val="18"/>
              </w:rPr>
            </w:pPr>
          </w:p>
          <w:p w:rsidR="008520C0" w:rsidRPr="00312005" w:rsidRDefault="008520C0" w:rsidP="008520C0">
            <w:pPr>
              <w:rPr>
                <w:b/>
                <w:sz w:val="20"/>
              </w:rPr>
            </w:pPr>
            <w:r>
              <w:rPr>
                <w:b/>
                <w:sz w:val="20"/>
              </w:rPr>
              <w:t>Time</w:t>
            </w:r>
          </w:p>
        </w:tc>
        <w:tc>
          <w:tcPr>
            <w:tcW w:w="2268" w:type="dxa"/>
            <w:shd w:val="clear" w:color="auto" w:fill="auto"/>
          </w:tcPr>
          <w:p w:rsidR="008520C0" w:rsidRDefault="008520C0" w:rsidP="008520C0">
            <w:r w:rsidRPr="00312005">
              <w:rPr>
                <w:sz w:val="20"/>
              </w:rPr>
              <w:t>The delivery timescale is not challenging and is not expected to change.  There are no external drivers that impact it.  Business continuity and contingency plans have been successfully tested.</w:t>
            </w:r>
          </w:p>
        </w:tc>
        <w:tc>
          <w:tcPr>
            <w:tcW w:w="568" w:type="dxa"/>
            <w:shd w:val="clear" w:color="auto" w:fill="auto"/>
          </w:tcPr>
          <w:p w:rsidR="008520C0" w:rsidRDefault="008520C0" w:rsidP="008520C0"/>
        </w:tc>
        <w:tc>
          <w:tcPr>
            <w:tcW w:w="531" w:type="dxa"/>
            <w:shd w:val="clear" w:color="auto" w:fill="auto"/>
          </w:tcPr>
          <w:p w:rsidR="008520C0" w:rsidRDefault="008520C0" w:rsidP="008520C0"/>
        </w:tc>
        <w:tc>
          <w:tcPr>
            <w:tcW w:w="550" w:type="dxa"/>
            <w:shd w:val="clear" w:color="auto" w:fill="auto"/>
          </w:tcPr>
          <w:p w:rsidR="008520C0" w:rsidRDefault="008520C0" w:rsidP="008520C0"/>
        </w:tc>
        <w:tc>
          <w:tcPr>
            <w:tcW w:w="532" w:type="dxa"/>
            <w:shd w:val="clear" w:color="auto" w:fill="auto"/>
          </w:tcPr>
          <w:p w:rsidR="008520C0" w:rsidRDefault="008520C0" w:rsidP="008520C0"/>
        </w:tc>
        <w:tc>
          <w:tcPr>
            <w:tcW w:w="540" w:type="dxa"/>
            <w:shd w:val="clear" w:color="auto" w:fill="auto"/>
          </w:tcPr>
          <w:p w:rsidR="008520C0" w:rsidRDefault="008520C0" w:rsidP="008520C0"/>
        </w:tc>
        <w:tc>
          <w:tcPr>
            <w:tcW w:w="3960" w:type="dxa"/>
            <w:shd w:val="clear" w:color="auto" w:fill="auto"/>
          </w:tcPr>
          <w:p w:rsidR="008520C0" w:rsidRDefault="008520C0" w:rsidP="008520C0">
            <w:r w:rsidRPr="00312005">
              <w:rPr>
                <w:sz w:val="20"/>
              </w:rPr>
              <w:t>There are immovable and / or imposed deadlines.  Major changes to timescales are likely to occur and there are limited or no contingency options available.</w:t>
            </w:r>
          </w:p>
        </w:tc>
      </w:tr>
      <w:tr w:rsidR="008520C0" w:rsidTr="008520C0">
        <w:tc>
          <w:tcPr>
            <w:tcW w:w="1671" w:type="dxa"/>
            <w:shd w:val="clear" w:color="auto" w:fill="auto"/>
          </w:tcPr>
          <w:p w:rsidR="008520C0" w:rsidRPr="00312005" w:rsidRDefault="008520C0" w:rsidP="008520C0">
            <w:pPr>
              <w:rPr>
                <w:sz w:val="18"/>
                <w:szCs w:val="18"/>
              </w:rPr>
            </w:pPr>
            <w:r w:rsidRPr="00312005">
              <w:rPr>
                <w:sz w:val="18"/>
                <w:szCs w:val="18"/>
              </w:rPr>
              <w:t>C3.2</w:t>
            </w:r>
          </w:p>
          <w:p w:rsidR="008520C0" w:rsidRPr="00312005" w:rsidRDefault="008520C0" w:rsidP="008520C0">
            <w:pPr>
              <w:rPr>
                <w:sz w:val="18"/>
                <w:szCs w:val="18"/>
              </w:rPr>
            </w:pPr>
          </w:p>
          <w:p w:rsidR="008520C0" w:rsidRPr="00312005" w:rsidRDefault="008520C0" w:rsidP="008520C0">
            <w:pPr>
              <w:rPr>
                <w:b/>
                <w:sz w:val="20"/>
              </w:rPr>
            </w:pPr>
            <w:r>
              <w:rPr>
                <w:b/>
                <w:sz w:val="20"/>
              </w:rPr>
              <w:t>Budget</w:t>
            </w:r>
          </w:p>
          <w:p w:rsidR="008520C0" w:rsidRPr="00312005" w:rsidRDefault="008520C0" w:rsidP="008520C0">
            <w:pPr>
              <w:rPr>
                <w:b/>
                <w:sz w:val="20"/>
              </w:rPr>
            </w:pPr>
            <w:r>
              <w:rPr>
                <w:i/>
                <w:noProof/>
                <w:lang w:eastAsia="en-GB"/>
              </w:rPr>
              <mc:AlternateContent>
                <mc:Choice Requires="wps">
                  <w:drawing>
                    <wp:anchor distT="0" distB="0" distL="114300" distR="114300" simplePos="0" relativeHeight="251658240" behindDoc="0" locked="0" layoutInCell="1" allowOverlap="1" wp14:anchorId="1E7A18C5" wp14:editId="4D1512D6">
                      <wp:simplePos x="0" y="0"/>
                      <wp:positionH relativeFrom="column">
                        <wp:posOffset>260985</wp:posOffset>
                      </wp:positionH>
                      <wp:positionV relativeFrom="paragraph">
                        <wp:posOffset>-18415</wp:posOffset>
                      </wp:positionV>
                      <wp:extent cx="2868930" cy="685800"/>
                      <wp:effectExtent l="5715" t="5715" r="1905" b="381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8930" cy="6858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30D9" w:rsidRPr="00117707" w:rsidRDefault="000E30D9" w:rsidP="008520C0">
                                  <w:pPr>
                                    <w:rPr>
                                      <w:b/>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20.55pt;margin-top:-1.45pt;width:225.9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" stroked="f">
                      <v:fill opacity="0"/>
                      <v:textbox>
                        <w:txbxContent>
                          <w:p w:rsidR="000E30D9" w:rsidRPr="00117707" w:rsidRDefault="000E30D9" w:rsidP="008520C0">
                            <w:pPr>
                              <w:rPr>
                                <w:b/>
                                <w:szCs w:val="24"/>
                              </w:rPr>
                            </w:pPr>
                          </w:p>
                        </w:txbxContent>
                      </v:textbox>
                    </v:shape>
                  </w:pict>
                </mc:Fallback>
              </mc:AlternateContent>
            </w:r>
          </w:p>
        </w:tc>
        <w:tc>
          <w:tcPr>
            <w:tcW w:w="2268" w:type="dxa"/>
            <w:shd w:val="clear" w:color="auto" w:fill="auto"/>
          </w:tcPr>
          <w:p w:rsidR="008520C0" w:rsidRPr="00312005" w:rsidRDefault="008520C0" w:rsidP="008520C0">
            <w:pPr>
              <w:rPr>
                <w:sz w:val="20"/>
              </w:rPr>
            </w:pPr>
            <w:r w:rsidRPr="00312005">
              <w:rPr>
                <w:sz w:val="20"/>
              </w:rPr>
              <w:t xml:space="preserve">Funding is secured.  It is within the delivery organisation’s budget and delegated limits.   The budget is not expected to change and an appropriate and established financial management system is in place. </w:t>
            </w:r>
          </w:p>
          <w:p w:rsidR="008520C0" w:rsidRDefault="008520C0" w:rsidP="008520C0">
            <w:r w:rsidRPr="00312005">
              <w:rPr>
                <w:sz w:val="20"/>
              </w:rPr>
              <w:t xml:space="preserve">In comparison to the delivery organisation’s overall portfolio the costs of this particular policy, programme or project are relatively small.  </w:t>
            </w:r>
          </w:p>
        </w:tc>
        <w:tc>
          <w:tcPr>
            <w:tcW w:w="568" w:type="dxa"/>
            <w:shd w:val="clear" w:color="auto" w:fill="auto"/>
          </w:tcPr>
          <w:p w:rsidR="008520C0" w:rsidRDefault="008520C0" w:rsidP="008520C0"/>
        </w:tc>
        <w:tc>
          <w:tcPr>
            <w:tcW w:w="531" w:type="dxa"/>
            <w:shd w:val="clear" w:color="auto" w:fill="auto"/>
          </w:tcPr>
          <w:p w:rsidR="008520C0" w:rsidRDefault="008520C0" w:rsidP="008520C0"/>
        </w:tc>
        <w:tc>
          <w:tcPr>
            <w:tcW w:w="550" w:type="dxa"/>
            <w:shd w:val="clear" w:color="auto" w:fill="auto"/>
          </w:tcPr>
          <w:p w:rsidR="008520C0" w:rsidRDefault="008520C0" w:rsidP="008520C0"/>
        </w:tc>
        <w:tc>
          <w:tcPr>
            <w:tcW w:w="532" w:type="dxa"/>
            <w:shd w:val="clear" w:color="auto" w:fill="auto"/>
          </w:tcPr>
          <w:p w:rsidR="008520C0" w:rsidRDefault="008520C0" w:rsidP="008520C0"/>
        </w:tc>
        <w:tc>
          <w:tcPr>
            <w:tcW w:w="540" w:type="dxa"/>
            <w:shd w:val="clear" w:color="auto" w:fill="auto"/>
          </w:tcPr>
          <w:p w:rsidR="008520C0" w:rsidRDefault="008520C0" w:rsidP="008520C0"/>
        </w:tc>
        <w:tc>
          <w:tcPr>
            <w:tcW w:w="3960" w:type="dxa"/>
            <w:shd w:val="clear" w:color="auto" w:fill="auto"/>
          </w:tcPr>
          <w:p w:rsidR="008520C0" w:rsidRDefault="008520C0" w:rsidP="008520C0">
            <w:r w:rsidRPr="00312005">
              <w:rPr>
                <w:sz w:val="20"/>
              </w:rPr>
              <w:t xml:space="preserve">Funding is outside the delivery organisation’s spend delegations and will involve complex cross-organisational arrangements.  Financial estimates are likely to be subject to significant pressures from ongoing or expected change. External economic conditions will have an affect on funding options or availability.  An innovative financing model may be needed to secure policy, programme or project funds.  The costs of this particular policy, programme or project are significant, relative to the organisation’s overall programme or project spend.  An appropriate financial management system is not in place, or the existing system has not been recently audited.  </w:t>
            </w:r>
          </w:p>
        </w:tc>
      </w:tr>
      <w:tr w:rsidR="008520C0" w:rsidTr="008520C0">
        <w:tc>
          <w:tcPr>
            <w:tcW w:w="1671" w:type="dxa"/>
            <w:shd w:val="clear" w:color="auto" w:fill="auto"/>
          </w:tcPr>
          <w:p w:rsidR="008520C0" w:rsidRPr="00312005" w:rsidRDefault="008520C0" w:rsidP="008520C0">
            <w:pPr>
              <w:rPr>
                <w:sz w:val="18"/>
                <w:szCs w:val="18"/>
              </w:rPr>
            </w:pPr>
            <w:r w:rsidRPr="00312005">
              <w:rPr>
                <w:sz w:val="18"/>
                <w:szCs w:val="18"/>
              </w:rPr>
              <w:t>C3.3</w:t>
            </w:r>
          </w:p>
          <w:p w:rsidR="008520C0" w:rsidRPr="00312005" w:rsidRDefault="008520C0" w:rsidP="008520C0">
            <w:pPr>
              <w:rPr>
                <w:sz w:val="18"/>
                <w:szCs w:val="18"/>
              </w:rPr>
            </w:pPr>
          </w:p>
          <w:p w:rsidR="008520C0" w:rsidRPr="00312005" w:rsidRDefault="008520C0" w:rsidP="008520C0">
            <w:pPr>
              <w:rPr>
                <w:b/>
                <w:sz w:val="20"/>
              </w:rPr>
            </w:pPr>
            <w:r>
              <w:rPr>
                <w:b/>
                <w:sz w:val="20"/>
              </w:rPr>
              <w:t>Benefits</w:t>
            </w:r>
          </w:p>
        </w:tc>
        <w:tc>
          <w:tcPr>
            <w:tcW w:w="2268" w:type="dxa"/>
            <w:shd w:val="clear" w:color="auto" w:fill="auto"/>
          </w:tcPr>
          <w:p w:rsidR="008520C0" w:rsidRDefault="008520C0" w:rsidP="008520C0">
            <w:r w:rsidRPr="00312005">
              <w:rPr>
                <w:sz w:val="20"/>
              </w:rPr>
              <w:t>The benefits to be delivered are relatively small, easy to define and measure. Ownership of the benefits is clear.</w:t>
            </w:r>
          </w:p>
        </w:tc>
        <w:tc>
          <w:tcPr>
            <w:tcW w:w="568" w:type="dxa"/>
            <w:shd w:val="clear" w:color="auto" w:fill="auto"/>
          </w:tcPr>
          <w:p w:rsidR="008520C0" w:rsidRDefault="008520C0" w:rsidP="008520C0"/>
        </w:tc>
        <w:tc>
          <w:tcPr>
            <w:tcW w:w="531" w:type="dxa"/>
            <w:shd w:val="clear" w:color="auto" w:fill="auto"/>
          </w:tcPr>
          <w:p w:rsidR="008520C0" w:rsidRDefault="008520C0" w:rsidP="008520C0"/>
        </w:tc>
        <w:tc>
          <w:tcPr>
            <w:tcW w:w="550" w:type="dxa"/>
            <w:shd w:val="clear" w:color="auto" w:fill="auto"/>
          </w:tcPr>
          <w:p w:rsidR="008520C0" w:rsidRDefault="008520C0" w:rsidP="008520C0"/>
        </w:tc>
        <w:tc>
          <w:tcPr>
            <w:tcW w:w="532" w:type="dxa"/>
            <w:shd w:val="clear" w:color="auto" w:fill="auto"/>
          </w:tcPr>
          <w:p w:rsidR="008520C0" w:rsidRDefault="008520C0" w:rsidP="008520C0"/>
        </w:tc>
        <w:tc>
          <w:tcPr>
            <w:tcW w:w="540" w:type="dxa"/>
            <w:shd w:val="clear" w:color="auto" w:fill="auto"/>
          </w:tcPr>
          <w:p w:rsidR="008520C0" w:rsidRDefault="008520C0" w:rsidP="008520C0"/>
        </w:tc>
        <w:tc>
          <w:tcPr>
            <w:tcW w:w="3960" w:type="dxa"/>
            <w:shd w:val="clear" w:color="auto" w:fill="auto"/>
          </w:tcPr>
          <w:p w:rsidR="008520C0" w:rsidRDefault="008520C0" w:rsidP="008520C0">
            <w:r w:rsidRPr="00312005">
              <w:rPr>
                <w:sz w:val="20"/>
              </w:rPr>
              <w:t>The magnitude of benefits is significant and there will be a complex and changing environment in which they have to be realised.  The benefits will be delivered over time, they will be difficulty to identify, communicate and measure.</w:t>
            </w:r>
          </w:p>
        </w:tc>
      </w:tr>
      <w:tr w:rsidR="008520C0" w:rsidTr="008520C0">
        <w:tc>
          <w:tcPr>
            <w:tcW w:w="1671" w:type="dxa"/>
            <w:tcBorders>
              <w:bottom w:val="single" w:sz="4" w:space="0" w:color="auto"/>
            </w:tcBorders>
            <w:shd w:val="clear" w:color="auto" w:fill="auto"/>
          </w:tcPr>
          <w:p w:rsidR="008520C0" w:rsidRPr="00312005" w:rsidRDefault="008520C0" w:rsidP="008520C0">
            <w:pPr>
              <w:rPr>
                <w:sz w:val="18"/>
                <w:szCs w:val="18"/>
              </w:rPr>
            </w:pPr>
            <w:r w:rsidRPr="00312005">
              <w:rPr>
                <w:sz w:val="18"/>
                <w:szCs w:val="18"/>
              </w:rPr>
              <w:t>C3.4</w:t>
            </w:r>
          </w:p>
          <w:p w:rsidR="008520C0" w:rsidRPr="00312005" w:rsidRDefault="008520C0" w:rsidP="008520C0">
            <w:pPr>
              <w:rPr>
                <w:sz w:val="18"/>
                <w:szCs w:val="18"/>
              </w:rPr>
            </w:pPr>
          </w:p>
          <w:p w:rsidR="008520C0" w:rsidRPr="00312005" w:rsidRDefault="008520C0" w:rsidP="008520C0">
            <w:pPr>
              <w:rPr>
                <w:b/>
                <w:sz w:val="20"/>
              </w:rPr>
            </w:pPr>
            <w:r>
              <w:rPr>
                <w:b/>
                <w:sz w:val="20"/>
              </w:rPr>
              <w:t>Quality</w:t>
            </w:r>
          </w:p>
          <w:p w:rsidR="008520C0" w:rsidRPr="00312005" w:rsidRDefault="008520C0" w:rsidP="008520C0">
            <w:pPr>
              <w:rPr>
                <w:sz w:val="18"/>
                <w:szCs w:val="18"/>
              </w:rPr>
            </w:pPr>
          </w:p>
        </w:tc>
        <w:tc>
          <w:tcPr>
            <w:tcW w:w="2268" w:type="dxa"/>
            <w:tcBorders>
              <w:bottom w:val="single" w:sz="4" w:space="0" w:color="auto"/>
            </w:tcBorders>
            <w:shd w:val="clear" w:color="auto" w:fill="auto"/>
          </w:tcPr>
          <w:p w:rsidR="008520C0" w:rsidRPr="00312005" w:rsidRDefault="008520C0" w:rsidP="008520C0">
            <w:pPr>
              <w:rPr>
                <w:sz w:val="20"/>
              </w:rPr>
            </w:pPr>
            <w:r w:rsidRPr="00312005">
              <w:rPr>
                <w:sz w:val="20"/>
              </w:rPr>
              <w:t>Quality requirements are clear, easily achievable and stable.</w:t>
            </w:r>
          </w:p>
        </w:tc>
        <w:tc>
          <w:tcPr>
            <w:tcW w:w="568" w:type="dxa"/>
            <w:tcBorders>
              <w:bottom w:val="single" w:sz="4" w:space="0" w:color="auto"/>
            </w:tcBorders>
            <w:shd w:val="clear" w:color="auto" w:fill="auto"/>
          </w:tcPr>
          <w:p w:rsidR="008520C0" w:rsidRDefault="008520C0" w:rsidP="008520C0"/>
        </w:tc>
        <w:tc>
          <w:tcPr>
            <w:tcW w:w="531" w:type="dxa"/>
            <w:tcBorders>
              <w:bottom w:val="single" w:sz="4" w:space="0" w:color="auto"/>
            </w:tcBorders>
            <w:shd w:val="clear" w:color="auto" w:fill="auto"/>
          </w:tcPr>
          <w:p w:rsidR="008520C0" w:rsidRDefault="008520C0" w:rsidP="008520C0"/>
        </w:tc>
        <w:tc>
          <w:tcPr>
            <w:tcW w:w="550" w:type="dxa"/>
            <w:tcBorders>
              <w:bottom w:val="single" w:sz="4" w:space="0" w:color="auto"/>
            </w:tcBorders>
            <w:shd w:val="clear" w:color="auto" w:fill="auto"/>
          </w:tcPr>
          <w:p w:rsidR="008520C0" w:rsidRDefault="008520C0" w:rsidP="008520C0"/>
        </w:tc>
        <w:tc>
          <w:tcPr>
            <w:tcW w:w="532" w:type="dxa"/>
            <w:tcBorders>
              <w:bottom w:val="single" w:sz="4" w:space="0" w:color="auto"/>
            </w:tcBorders>
            <w:shd w:val="clear" w:color="auto" w:fill="auto"/>
          </w:tcPr>
          <w:p w:rsidR="008520C0" w:rsidRDefault="008520C0" w:rsidP="008520C0"/>
        </w:tc>
        <w:tc>
          <w:tcPr>
            <w:tcW w:w="540" w:type="dxa"/>
            <w:tcBorders>
              <w:bottom w:val="single" w:sz="4" w:space="0" w:color="auto"/>
            </w:tcBorders>
            <w:shd w:val="clear" w:color="auto" w:fill="auto"/>
          </w:tcPr>
          <w:p w:rsidR="008520C0" w:rsidRDefault="008520C0" w:rsidP="008520C0"/>
        </w:tc>
        <w:tc>
          <w:tcPr>
            <w:tcW w:w="3960" w:type="dxa"/>
            <w:tcBorders>
              <w:bottom w:val="single" w:sz="4" w:space="0" w:color="auto"/>
            </w:tcBorders>
            <w:shd w:val="clear" w:color="auto" w:fill="auto"/>
          </w:tcPr>
          <w:p w:rsidR="008520C0" w:rsidRPr="00312005" w:rsidRDefault="008520C0" w:rsidP="008520C0">
            <w:pPr>
              <w:rPr>
                <w:sz w:val="20"/>
              </w:rPr>
            </w:pPr>
            <w:r w:rsidRPr="00312005">
              <w:rPr>
                <w:sz w:val="20"/>
              </w:rPr>
              <w:t>Quality requirements are extremely challenging, likely to change significantly or will be hard to achieve.</w:t>
            </w:r>
          </w:p>
        </w:tc>
      </w:tr>
      <w:tr w:rsidR="008520C0" w:rsidTr="008520C0">
        <w:tc>
          <w:tcPr>
            <w:tcW w:w="1671" w:type="dxa"/>
            <w:shd w:val="clear" w:color="auto" w:fill="C0C0C0"/>
          </w:tcPr>
          <w:p w:rsidR="008520C0" w:rsidRPr="00312005" w:rsidRDefault="008520C0" w:rsidP="008520C0">
            <w:pPr>
              <w:rPr>
                <w:sz w:val="18"/>
                <w:szCs w:val="18"/>
              </w:rPr>
            </w:pPr>
          </w:p>
        </w:tc>
        <w:tc>
          <w:tcPr>
            <w:tcW w:w="2268" w:type="dxa"/>
            <w:shd w:val="clear" w:color="auto" w:fill="C0C0C0"/>
          </w:tcPr>
          <w:p w:rsidR="008520C0" w:rsidRPr="00312005" w:rsidRDefault="008520C0" w:rsidP="008520C0">
            <w:pPr>
              <w:rPr>
                <w:sz w:val="20"/>
              </w:rPr>
            </w:pPr>
          </w:p>
        </w:tc>
        <w:tc>
          <w:tcPr>
            <w:tcW w:w="568" w:type="dxa"/>
            <w:shd w:val="clear" w:color="auto" w:fill="C0C0C0"/>
          </w:tcPr>
          <w:p w:rsidR="008520C0" w:rsidRDefault="008520C0" w:rsidP="008520C0">
            <w:r w:rsidRPr="00312005">
              <w:rPr>
                <w:b/>
                <w:sz w:val="18"/>
                <w:szCs w:val="18"/>
              </w:rPr>
              <w:t>VL</w:t>
            </w:r>
          </w:p>
        </w:tc>
        <w:tc>
          <w:tcPr>
            <w:tcW w:w="531" w:type="dxa"/>
            <w:shd w:val="clear" w:color="auto" w:fill="C0C0C0"/>
          </w:tcPr>
          <w:p w:rsidR="008520C0" w:rsidRDefault="008520C0" w:rsidP="008520C0">
            <w:r w:rsidRPr="00312005">
              <w:rPr>
                <w:b/>
                <w:sz w:val="18"/>
                <w:szCs w:val="18"/>
              </w:rPr>
              <w:t>L</w:t>
            </w:r>
          </w:p>
        </w:tc>
        <w:tc>
          <w:tcPr>
            <w:tcW w:w="550" w:type="dxa"/>
            <w:shd w:val="clear" w:color="auto" w:fill="C0C0C0"/>
          </w:tcPr>
          <w:p w:rsidR="008520C0" w:rsidRDefault="008520C0" w:rsidP="008520C0">
            <w:r w:rsidRPr="00312005">
              <w:rPr>
                <w:b/>
                <w:sz w:val="18"/>
                <w:szCs w:val="18"/>
              </w:rPr>
              <w:t>M</w:t>
            </w:r>
          </w:p>
        </w:tc>
        <w:tc>
          <w:tcPr>
            <w:tcW w:w="532" w:type="dxa"/>
            <w:shd w:val="clear" w:color="auto" w:fill="C0C0C0"/>
          </w:tcPr>
          <w:p w:rsidR="008520C0" w:rsidRDefault="008520C0" w:rsidP="008520C0">
            <w:r w:rsidRPr="00312005">
              <w:rPr>
                <w:b/>
                <w:sz w:val="18"/>
                <w:szCs w:val="18"/>
              </w:rPr>
              <w:t>H</w:t>
            </w:r>
          </w:p>
        </w:tc>
        <w:tc>
          <w:tcPr>
            <w:tcW w:w="540" w:type="dxa"/>
            <w:shd w:val="clear" w:color="auto" w:fill="C0C0C0"/>
          </w:tcPr>
          <w:p w:rsidR="008520C0" w:rsidRDefault="008520C0" w:rsidP="008520C0">
            <w:r w:rsidRPr="00312005">
              <w:rPr>
                <w:b/>
                <w:sz w:val="18"/>
                <w:szCs w:val="18"/>
              </w:rPr>
              <w:t>VH</w:t>
            </w:r>
          </w:p>
        </w:tc>
        <w:tc>
          <w:tcPr>
            <w:tcW w:w="3960" w:type="dxa"/>
            <w:shd w:val="clear" w:color="auto" w:fill="C0C0C0"/>
          </w:tcPr>
          <w:p w:rsidR="008520C0" w:rsidRPr="00312005" w:rsidRDefault="008520C0" w:rsidP="008520C0">
            <w:pPr>
              <w:rPr>
                <w:sz w:val="20"/>
              </w:rPr>
            </w:pPr>
          </w:p>
        </w:tc>
      </w:tr>
      <w:tr w:rsidR="008520C0" w:rsidTr="008520C0">
        <w:tc>
          <w:tcPr>
            <w:tcW w:w="1671" w:type="dxa"/>
            <w:shd w:val="clear" w:color="auto" w:fill="auto"/>
          </w:tcPr>
          <w:p w:rsidR="008520C0" w:rsidRPr="00312005" w:rsidRDefault="008520C0" w:rsidP="008520C0">
            <w:pPr>
              <w:rPr>
                <w:b/>
                <w:sz w:val="20"/>
              </w:rPr>
            </w:pPr>
            <w:r w:rsidRPr="00312005">
              <w:rPr>
                <w:b/>
                <w:sz w:val="20"/>
              </w:rPr>
              <w:t>C3.5</w:t>
            </w:r>
          </w:p>
          <w:p w:rsidR="008520C0" w:rsidRPr="00312005" w:rsidRDefault="008520C0" w:rsidP="008520C0">
            <w:pPr>
              <w:rPr>
                <w:b/>
                <w:sz w:val="20"/>
              </w:rPr>
            </w:pPr>
          </w:p>
          <w:p w:rsidR="008520C0" w:rsidRPr="00312005" w:rsidRDefault="008520C0" w:rsidP="008520C0">
            <w:pPr>
              <w:rPr>
                <w:sz w:val="18"/>
                <w:szCs w:val="18"/>
              </w:rPr>
            </w:pPr>
            <w:r w:rsidRPr="00312005">
              <w:rPr>
                <w:b/>
                <w:sz w:val="20"/>
              </w:rPr>
              <w:t>Summary assessment</w:t>
            </w:r>
          </w:p>
        </w:tc>
        <w:tc>
          <w:tcPr>
            <w:tcW w:w="2268" w:type="dxa"/>
            <w:shd w:val="clear" w:color="auto" w:fill="auto"/>
          </w:tcPr>
          <w:p w:rsidR="008520C0" w:rsidRPr="00312005" w:rsidRDefault="008520C0" w:rsidP="008520C0">
            <w:pPr>
              <w:rPr>
                <w:sz w:val="20"/>
              </w:rPr>
            </w:pPr>
            <w:r w:rsidRPr="00312005">
              <w:rPr>
                <w:b/>
                <w:sz w:val="20"/>
              </w:rPr>
              <w:t>The policy, programme or project environment is stable; any changes are likely to be relatively small, easily managed and should not affect the delivery outcomes.</w:t>
            </w:r>
          </w:p>
        </w:tc>
        <w:tc>
          <w:tcPr>
            <w:tcW w:w="568" w:type="dxa"/>
            <w:shd w:val="clear" w:color="auto" w:fill="auto"/>
          </w:tcPr>
          <w:p w:rsidR="008520C0" w:rsidRPr="00312005" w:rsidRDefault="008520C0" w:rsidP="008520C0">
            <w:pPr>
              <w:rPr>
                <w:b/>
                <w:sz w:val="18"/>
                <w:szCs w:val="18"/>
              </w:rPr>
            </w:pPr>
          </w:p>
        </w:tc>
        <w:tc>
          <w:tcPr>
            <w:tcW w:w="531" w:type="dxa"/>
            <w:shd w:val="clear" w:color="auto" w:fill="auto"/>
          </w:tcPr>
          <w:p w:rsidR="008520C0" w:rsidRPr="00312005" w:rsidRDefault="008520C0" w:rsidP="008520C0">
            <w:pPr>
              <w:rPr>
                <w:b/>
                <w:sz w:val="18"/>
                <w:szCs w:val="18"/>
              </w:rPr>
            </w:pPr>
          </w:p>
        </w:tc>
        <w:tc>
          <w:tcPr>
            <w:tcW w:w="550" w:type="dxa"/>
            <w:shd w:val="clear" w:color="auto" w:fill="auto"/>
          </w:tcPr>
          <w:p w:rsidR="008520C0" w:rsidRPr="00312005" w:rsidRDefault="008520C0" w:rsidP="008520C0">
            <w:pPr>
              <w:rPr>
                <w:b/>
                <w:sz w:val="18"/>
                <w:szCs w:val="18"/>
              </w:rPr>
            </w:pPr>
          </w:p>
        </w:tc>
        <w:tc>
          <w:tcPr>
            <w:tcW w:w="532" w:type="dxa"/>
            <w:shd w:val="clear" w:color="auto" w:fill="auto"/>
          </w:tcPr>
          <w:p w:rsidR="008520C0" w:rsidRPr="00312005" w:rsidRDefault="008520C0" w:rsidP="008520C0">
            <w:pPr>
              <w:rPr>
                <w:b/>
                <w:sz w:val="18"/>
                <w:szCs w:val="18"/>
              </w:rPr>
            </w:pPr>
          </w:p>
        </w:tc>
        <w:tc>
          <w:tcPr>
            <w:tcW w:w="540" w:type="dxa"/>
            <w:shd w:val="clear" w:color="auto" w:fill="auto"/>
          </w:tcPr>
          <w:p w:rsidR="008520C0" w:rsidRPr="00312005" w:rsidRDefault="008520C0" w:rsidP="008520C0">
            <w:pPr>
              <w:rPr>
                <w:b/>
                <w:sz w:val="18"/>
                <w:szCs w:val="18"/>
              </w:rPr>
            </w:pPr>
          </w:p>
        </w:tc>
        <w:tc>
          <w:tcPr>
            <w:tcW w:w="3960" w:type="dxa"/>
            <w:shd w:val="clear" w:color="auto" w:fill="auto"/>
          </w:tcPr>
          <w:p w:rsidR="008520C0" w:rsidRPr="00312005" w:rsidRDefault="008520C0" w:rsidP="008520C0">
            <w:pPr>
              <w:rPr>
                <w:sz w:val="20"/>
              </w:rPr>
            </w:pPr>
            <w:r w:rsidRPr="00312005">
              <w:rPr>
                <w:b/>
                <w:sz w:val="20"/>
              </w:rPr>
              <w:t>It is highly likely the policy, programme or project will have to deal with significant and large scale change during its lifecycle.  The management of change will need to be very sophisticated and is likely to draw resource and leadership capacity to maximise the likelihood of a successful outcome.</w:t>
            </w:r>
          </w:p>
        </w:tc>
      </w:tr>
    </w:tbl>
    <w:p w:rsidR="008520C0" w:rsidRDefault="008520C0" w:rsidP="008520C0"/>
    <w:p w:rsidR="008520C0" w:rsidRDefault="008520C0" w:rsidP="008520C0">
      <w:pPr>
        <w:jc w:val="right"/>
      </w:pPr>
      <w:r>
        <w:rPr>
          <w:b/>
          <w:sz w:val="18"/>
          <w:szCs w:val="18"/>
          <w:u w:val="single"/>
        </w:rPr>
        <w:t>[Note: Record summary assessment mark at C3.5 at Section C4 below</w:t>
      </w:r>
      <w:r>
        <w:t xml:space="preserve"> </w:t>
      </w:r>
      <w:r>
        <w:br w:type="page"/>
      </w: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1260"/>
        <w:gridCol w:w="1260"/>
        <w:gridCol w:w="1260"/>
        <w:gridCol w:w="1260"/>
        <w:gridCol w:w="1260"/>
      </w:tblGrid>
      <w:tr w:rsidR="008520C0" w:rsidRPr="00312005" w:rsidTr="008520C0">
        <w:tc>
          <w:tcPr>
            <w:tcW w:w="10620" w:type="dxa"/>
            <w:gridSpan w:val="6"/>
            <w:tcBorders>
              <w:bottom w:val="single" w:sz="4" w:space="0" w:color="auto"/>
            </w:tcBorders>
            <w:shd w:val="clear" w:color="auto" w:fill="808080"/>
          </w:tcPr>
          <w:p w:rsidR="008520C0" w:rsidRPr="00312005" w:rsidRDefault="008520C0" w:rsidP="008520C0">
            <w:pPr>
              <w:rPr>
                <w:b/>
                <w:color w:val="FFFFFF"/>
                <w:sz w:val="28"/>
                <w:szCs w:val="28"/>
              </w:rPr>
            </w:pPr>
            <w:r>
              <w:br w:type="page"/>
            </w:r>
            <w:r w:rsidRPr="00312005">
              <w:rPr>
                <w:b/>
                <w:color w:val="FFFFFF"/>
                <w:sz w:val="28"/>
                <w:szCs w:val="28"/>
              </w:rPr>
              <w:t>Section C4 – Complexity Assessment Summary</w:t>
            </w:r>
          </w:p>
          <w:p w:rsidR="008520C0" w:rsidRPr="00312005" w:rsidRDefault="008520C0" w:rsidP="008520C0">
            <w:pPr>
              <w:rPr>
                <w:b/>
                <w:color w:val="FFFFFF"/>
                <w:sz w:val="20"/>
              </w:rPr>
            </w:pPr>
            <w:r w:rsidRPr="00312005">
              <w:rPr>
                <w:color w:val="FFFFFF"/>
                <w:sz w:val="20"/>
              </w:rPr>
              <w:t>(Insert  the marks allocated for each of the four summary assessments from Sections C1-C3 above)</w:t>
            </w:r>
          </w:p>
        </w:tc>
      </w:tr>
      <w:tr w:rsidR="008520C0" w:rsidRPr="00312005" w:rsidTr="008520C0">
        <w:trPr>
          <w:cantSplit/>
          <w:trHeight w:val="425"/>
        </w:trPr>
        <w:tc>
          <w:tcPr>
            <w:tcW w:w="4320" w:type="dxa"/>
            <w:shd w:val="clear" w:color="auto" w:fill="auto"/>
          </w:tcPr>
          <w:p w:rsidR="008520C0" w:rsidRPr="00312005" w:rsidRDefault="008520C0" w:rsidP="008520C0">
            <w:pPr>
              <w:rPr>
                <w:b/>
                <w:sz w:val="20"/>
              </w:rPr>
            </w:pPr>
          </w:p>
          <w:p w:rsidR="008520C0" w:rsidRPr="00312005" w:rsidRDefault="008520C0" w:rsidP="008520C0">
            <w:pPr>
              <w:rPr>
                <w:b/>
                <w:sz w:val="20"/>
              </w:rPr>
            </w:pPr>
            <w:r w:rsidRPr="00312005">
              <w:rPr>
                <w:b/>
                <w:sz w:val="20"/>
              </w:rPr>
              <w:t>Complexity Areas Summary Assessments</w:t>
            </w:r>
          </w:p>
          <w:p w:rsidR="008520C0" w:rsidRPr="00312005" w:rsidRDefault="008520C0" w:rsidP="008520C0">
            <w:pPr>
              <w:jc w:val="center"/>
              <w:rPr>
                <w:b/>
                <w:sz w:val="20"/>
              </w:rPr>
            </w:pPr>
          </w:p>
        </w:tc>
        <w:tc>
          <w:tcPr>
            <w:tcW w:w="1260" w:type="dxa"/>
            <w:shd w:val="clear" w:color="auto" w:fill="auto"/>
          </w:tcPr>
          <w:p w:rsidR="008520C0" w:rsidRPr="00312005" w:rsidRDefault="008520C0" w:rsidP="008520C0">
            <w:pPr>
              <w:jc w:val="center"/>
              <w:rPr>
                <w:b/>
                <w:sz w:val="20"/>
              </w:rPr>
            </w:pPr>
          </w:p>
          <w:p w:rsidR="008520C0" w:rsidRPr="00312005" w:rsidRDefault="008520C0" w:rsidP="008520C0">
            <w:pPr>
              <w:jc w:val="center"/>
              <w:rPr>
                <w:b/>
                <w:sz w:val="20"/>
              </w:rPr>
            </w:pPr>
            <w:r w:rsidRPr="00312005">
              <w:rPr>
                <w:b/>
                <w:sz w:val="20"/>
              </w:rPr>
              <w:t>VL</w:t>
            </w:r>
          </w:p>
        </w:tc>
        <w:tc>
          <w:tcPr>
            <w:tcW w:w="1260" w:type="dxa"/>
            <w:shd w:val="clear" w:color="auto" w:fill="auto"/>
          </w:tcPr>
          <w:p w:rsidR="008520C0" w:rsidRPr="00312005" w:rsidRDefault="008520C0" w:rsidP="008520C0">
            <w:pPr>
              <w:jc w:val="center"/>
              <w:rPr>
                <w:b/>
                <w:sz w:val="20"/>
              </w:rPr>
            </w:pPr>
          </w:p>
          <w:p w:rsidR="008520C0" w:rsidRPr="00312005" w:rsidRDefault="008520C0" w:rsidP="008520C0">
            <w:pPr>
              <w:jc w:val="center"/>
              <w:rPr>
                <w:b/>
                <w:sz w:val="20"/>
              </w:rPr>
            </w:pPr>
            <w:r w:rsidRPr="00312005">
              <w:rPr>
                <w:b/>
                <w:sz w:val="20"/>
              </w:rPr>
              <w:t>L</w:t>
            </w:r>
          </w:p>
        </w:tc>
        <w:tc>
          <w:tcPr>
            <w:tcW w:w="1260" w:type="dxa"/>
            <w:shd w:val="clear" w:color="auto" w:fill="auto"/>
          </w:tcPr>
          <w:p w:rsidR="008520C0" w:rsidRPr="00312005" w:rsidRDefault="008520C0" w:rsidP="008520C0">
            <w:pPr>
              <w:jc w:val="center"/>
              <w:rPr>
                <w:b/>
                <w:sz w:val="20"/>
              </w:rPr>
            </w:pPr>
          </w:p>
          <w:p w:rsidR="008520C0" w:rsidRPr="00312005" w:rsidRDefault="008520C0" w:rsidP="008520C0">
            <w:pPr>
              <w:jc w:val="center"/>
              <w:rPr>
                <w:b/>
                <w:sz w:val="20"/>
              </w:rPr>
            </w:pPr>
            <w:r w:rsidRPr="00312005">
              <w:rPr>
                <w:b/>
                <w:sz w:val="20"/>
              </w:rPr>
              <w:t>M</w:t>
            </w:r>
          </w:p>
        </w:tc>
        <w:tc>
          <w:tcPr>
            <w:tcW w:w="1260" w:type="dxa"/>
            <w:shd w:val="clear" w:color="auto" w:fill="auto"/>
          </w:tcPr>
          <w:p w:rsidR="008520C0" w:rsidRPr="00312005" w:rsidRDefault="008520C0" w:rsidP="008520C0">
            <w:pPr>
              <w:jc w:val="center"/>
              <w:rPr>
                <w:b/>
                <w:sz w:val="20"/>
              </w:rPr>
            </w:pPr>
          </w:p>
          <w:p w:rsidR="008520C0" w:rsidRPr="00312005" w:rsidRDefault="008520C0" w:rsidP="008520C0">
            <w:pPr>
              <w:jc w:val="center"/>
              <w:rPr>
                <w:b/>
                <w:sz w:val="20"/>
              </w:rPr>
            </w:pPr>
            <w:r w:rsidRPr="00312005">
              <w:rPr>
                <w:b/>
                <w:sz w:val="20"/>
              </w:rPr>
              <w:t>H</w:t>
            </w:r>
          </w:p>
        </w:tc>
        <w:tc>
          <w:tcPr>
            <w:tcW w:w="1260" w:type="dxa"/>
            <w:shd w:val="clear" w:color="auto" w:fill="auto"/>
          </w:tcPr>
          <w:p w:rsidR="008520C0" w:rsidRPr="00312005" w:rsidRDefault="008520C0" w:rsidP="008520C0">
            <w:pPr>
              <w:jc w:val="center"/>
              <w:rPr>
                <w:b/>
                <w:sz w:val="20"/>
              </w:rPr>
            </w:pPr>
          </w:p>
          <w:p w:rsidR="008520C0" w:rsidRPr="00312005" w:rsidRDefault="008520C0" w:rsidP="008520C0">
            <w:pPr>
              <w:jc w:val="center"/>
              <w:rPr>
                <w:b/>
                <w:sz w:val="20"/>
              </w:rPr>
            </w:pPr>
            <w:r w:rsidRPr="00312005">
              <w:rPr>
                <w:b/>
                <w:sz w:val="20"/>
              </w:rPr>
              <w:t>VH</w:t>
            </w:r>
          </w:p>
        </w:tc>
      </w:tr>
      <w:tr w:rsidR="008520C0" w:rsidTr="008520C0">
        <w:trPr>
          <w:cantSplit/>
          <w:trHeight w:val="425"/>
        </w:trPr>
        <w:tc>
          <w:tcPr>
            <w:tcW w:w="4320" w:type="dxa"/>
            <w:shd w:val="clear" w:color="auto" w:fill="auto"/>
          </w:tcPr>
          <w:p w:rsidR="008520C0" w:rsidRPr="00312005" w:rsidRDefault="008520C0" w:rsidP="008520C0">
            <w:pPr>
              <w:rPr>
                <w:b/>
                <w:sz w:val="20"/>
              </w:rPr>
            </w:pPr>
          </w:p>
          <w:p w:rsidR="008520C0" w:rsidRPr="00312005" w:rsidRDefault="008520C0" w:rsidP="008520C0">
            <w:pPr>
              <w:rPr>
                <w:sz w:val="20"/>
              </w:rPr>
            </w:pPr>
            <w:r w:rsidRPr="00312005">
              <w:rPr>
                <w:b/>
                <w:sz w:val="20"/>
              </w:rPr>
              <w:t>Delivery challenge</w:t>
            </w:r>
            <w:r w:rsidRPr="00312005">
              <w:rPr>
                <w:sz w:val="20"/>
              </w:rPr>
              <w:t xml:space="preserve"> (C1.9)</w:t>
            </w:r>
          </w:p>
          <w:p w:rsidR="008520C0" w:rsidRPr="00312005" w:rsidRDefault="008520C0" w:rsidP="008520C0">
            <w:pPr>
              <w:rPr>
                <w:sz w:val="20"/>
              </w:rPr>
            </w:pPr>
          </w:p>
        </w:tc>
        <w:tc>
          <w:tcPr>
            <w:tcW w:w="1260" w:type="dxa"/>
            <w:shd w:val="clear" w:color="auto" w:fill="auto"/>
          </w:tcPr>
          <w:p w:rsidR="008520C0" w:rsidRPr="00312005" w:rsidRDefault="008520C0" w:rsidP="008520C0">
            <w:pPr>
              <w:rPr>
                <w:sz w:val="20"/>
              </w:rPr>
            </w:pPr>
          </w:p>
        </w:tc>
        <w:tc>
          <w:tcPr>
            <w:tcW w:w="1260" w:type="dxa"/>
            <w:shd w:val="clear" w:color="auto" w:fill="auto"/>
          </w:tcPr>
          <w:p w:rsidR="008520C0" w:rsidRPr="00312005" w:rsidRDefault="008520C0" w:rsidP="008520C0">
            <w:pPr>
              <w:rPr>
                <w:sz w:val="20"/>
              </w:rPr>
            </w:pPr>
          </w:p>
        </w:tc>
        <w:tc>
          <w:tcPr>
            <w:tcW w:w="1260" w:type="dxa"/>
            <w:shd w:val="clear" w:color="auto" w:fill="auto"/>
          </w:tcPr>
          <w:p w:rsidR="008520C0" w:rsidRPr="00312005" w:rsidRDefault="008520C0" w:rsidP="008520C0">
            <w:pPr>
              <w:rPr>
                <w:sz w:val="20"/>
              </w:rPr>
            </w:pPr>
          </w:p>
        </w:tc>
        <w:tc>
          <w:tcPr>
            <w:tcW w:w="1260" w:type="dxa"/>
            <w:shd w:val="clear" w:color="auto" w:fill="auto"/>
          </w:tcPr>
          <w:p w:rsidR="008520C0" w:rsidRPr="00312005" w:rsidRDefault="008520C0" w:rsidP="008520C0">
            <w:pPr>
              <w:rPr>
                <w:sz w:val="20"/>
              </w:rPr>
            </w:pPr>
          </w:p>
        </w:tc>
        <w:tc>
          <w:tcPr>
            <w:tcW w:w="1260" w:type="dxa"/>
            <w:shd w:val="clear" w:color="auto" w:fill="auto"/>
          </w:tcPr>
          <w:p w:rsidR="008520C0" w:rsidRPr="00312005" w:rsidRDefault="008520C0" w:rsidP="008520C0">
            <w:pPr>
              <w:rPr>
                <w:sz w:val="20"/>
              </w:rPr>
            </w:pPr>
          </w:p>
        </w:tc>
      </w:tr>
      <w:tr w:rsidR="008520C0" w:rsidTr="008520C0">
        <w:trPr>
          <w:cantSplit/>
          <w:trHeight w:val="425"/>
        </w:trPr>
        <w:tc>
          <w:tcPr>
            <w:tcW w:w="4320" w:type="dxa"/>
            <w:shd w:val="clear" w:color="auto" w:fill="auto"/>
          </w:tcPr>
          <w:p w:rsidR="008520C0" w:rsidRPr="00312005" w:rsidRDefault="008520C0" w:rsidP="008520C0">
            <w:pPr>
              <w:rPr>
                <w:b/>
                <w:sz w:val="20"/>
              </w:rPr>
            </w:pPr>
          </w:p>
          <w:p w:rsidR="008520C0" w:rsidRPr="00312005" w:rsidRDefault="008520C0" w:rsidP="008520C0">
            <w:pPr>
              <w:rPr>
                <w:sz w:val="20"/>
              </w:rPr>
            </w:pPr>
            <w:r w:rsidRPr="00312005">
              <w:rPr>
                <w:b/>
                <w:sz w:val="20"/>
              </w:rPr>
              <w:t xml:space="preserve">Capacity and capability </w:t>
            </w:r>
            <w:r w:rsidRPr="00312005">
              <w:rPr>
                <w:sz w:val="20"/>
              </w:rPr>
              <w:t>(C2.5)</w:t>
            </w:r>
          </w:p>
          <w:p w:rsidR="008520C0" w:rsidRPr="00312005" w:rsidRDefault="008520C0" w:rsidP="008520C0">
            <w:pPr>
              <w:rPr>
                <w:sz w:val="20"/>
              </w:rPr>
            </w:pPr>
          </w:p>
        </w:tc>
        <w:tc>
          <w:tcPr>
            <w:tcW w:w="1260" w:type="dxa"/>
            <w:shd w:val="clear" w:color="auto" w:fill="auto"/>
          </w:tcPr>
          <w:p w:rsidR="008520C0" w:rsidRPr="00312005" w:rsidRDefault="008520C0" w:rsidP="008520C0">
            <w:pPr>
              <w:rPr>
                <w:sz w:val="20"/>
              </w:rPr>
            </w:pPr>
          </w:p>
        </w:tc>
        <w:tc>
          <w:tcPr>
            <w:tcW w:w="1260" w:type="dxa"/>
            <w:shd w:val="clear" w:color="auto" w:fill="auto"/>
          </w:tcPr>
          <w:p w:rsidR="008520C0" w:rsidRPr="00312005" w:rsidRDefault="008520C0" w:rsidP="008520C0">
            <w:pPr>
              <w:rPr>
                <w:sz w:val="20"/>
              </w:rPr>
            </w:pPr>
          </w:p>
        </w:tc>
        <w:tc>
          <w:tcPr>
            <w:tcW w:w="1260" w:type="dxa"/>
            <w:shd w:val="clear" w:color="auto" w:fill="auto"/>
          </w:tcPr>
          <w:p w:rsidR="008520C0" w:rsidRPr="00312005" w:rsidRDefault="008520C0" w:rsidP="008520C0">
            <w:pPr>
              <w:rPr>
                <w:sz w:val="20"/>
              </w:rPr>
            </w:pPr>
          </w:p>
        </w:tc>
        <w:tc>
          <w:tcPr>
            <w:tcW w:w="1260" w:type="dxa"/>
            <w:shd w:val="clear" w:color="auto" w:fill="auto"/>
          </w:tcPr>
          <w:p w:rsidR="008520C0" w:rsidRPr="00312005" w:rsidRDefault="008520C0" w:rsidP="008520C0">
            <w:pPr>
              <w:rPr>
                <w:sz w:val="20"/>
              </w:rPr>
            </w:pPr>
          </w:p>
        </w:tc>
        <w:tc>
          <w:tcPr>
            <w:tcW w:w="1260" w:type="dxa"/>
            <w:shd w:val="clear" w:color="auto" w:fill="auto"/>
          </w:tcPr>
          <w:p w:rsidR="008520C0" w:rsidRPr="00312005" w:rsidRDefault="008520C0" w:rsidP="008520C0">
            <w:pPr>
              <w:rPr>
                <w:sz w:val="20"/>
              </w:rPr>
            </w:pPr>
          </w:p>
        </w:tc>
      </w:tr>
      <w:tr w:rsidR="008520C0" w:rsidTr="008520C0">
        <w:trPr>
          <w:cantSplit/>
          <w:trHeight w:val="425"/>
        </w:trPr>
        <w:tc>
          <w:tcPr>
            <w:tcW w:w="4320" w:type="dxa"/>
            <w:tcBorders>
              <w:bottom w:val="single" w:sz="4" w:space="0" w:color="auto"/>
            </w:tcBorders>
            <w:shd w:val="clear" w:color="auto" w:fill="auto"/>
          </w:tcPr>
          <w:p w:rsidR="008520C0" w:rsidRPr="00312005" w:rsidRDefault="008520C0" w:rsidP="008520C0">
            <w:pPr>
              <w:rPr>
                <w:b/>
                <w:sz w:val="20"/>
              </w:rPr>
            </w:pPr>
          </w:p>
          <w:p w:rsidR="008520C0" w:rsidRPr="00312005" w:rsidRDefault="008520C0" w:rsidP="008520C0">
            <w:pPr>
              <w:rPr>
                <w:sz w:val="20"/>
              </w:rPr>
            </w:pPr>
            <w:r w:rsidRPr="00312005">
              <w:rPr>
                <w:b/>
                <w:sz w:val="20"/>
              </w:rPr>
              <w:t>Scale</w:t>
            </w:r>
            <w:r w:rsidRPr="00312005">
              <w:rPr>
                <w:sz w:val="20"/>
              </w:rPr>
              <w:t xml:space="preserve"> (C3.5)</w:t>
            </w:r>
          </w:p>
          <w:p w:rsidR="008520C0" w:rsidRPr="00312005" w:rsidRDefault="008520C0" w:rsidP="008520C0">
            <w:pPr>
              <w:rPr>
                <w:sz w:val="20"/>
              </w:rPr>
            </w:pPr>
          </w:p>
        </w:tc>
        <w:tc>
          <w:tcPr>
            <w:tcW w:w="1260" w:type="dxa"/>
            <w:tcBorders>
              <w:bottom w:val="single" w:sz="12" w:space="0" w:color="auto"/>
            </w:tcBorders>
            <w:shd w:val="clear" w:color="auto" w:fill="auto"/>
          </w:tcPr>
          <w:p w:rsidR="008520C0" w:rsidRPr="00312005" w:rsidRDefault="008520C0" w:rsidP="008520C0">
            <w:pPr>
              <w:rPr>
                <w:sz w:val="20"/>
              </w:rPr>
            </w:pPr>
          </w:p>
        </w:tc>
        <w:tc>
          <w:tcPr>
            <w:tcW w:w="1260" w:type="dxa"/>
            <w:tcBorders>
              <w:bottom w:val="single" w:sz="12" w:space="0" w:color="auto"/>
            </w:tcBorders>
            <w:shd w:val="clear" w:color="auto" w:fill="auto"/>
          </w:tcPr>
          <w:p w:rsidR="008520C0" w:rsidRPr="00312005" w:rsidRDefault="008520C0" w:rsidP="008520C0">
            <w:pPr>
              <w:rPr>
                <w:sz w:val="20"/>
              </w:rPr>
            </w:pPr>
          </w:p>
        </w:tc>
        <w:tc>
          <w:tcPr>
            <w:tcW w:w="1260" w:type="dxa"/>
            <w:tcBorders>
              <w:bottom w:val="single" w:sz="12" w:space="0" w:color="auto"/>
            </w:tcBorders>
            <w:shd w:val="clear" w:color="auto" w:fill="auto"/>
          </w:tcPr>
          <w:p w:rsidR="008520C0" w:rsidRPr="00312005" w:rsidRDefault="008520C0" w:rsidP="008520C0">
            <w:pPr>
              <w:rPr>
                <w:sz w:val="20"/>
              </w:rPr>
            </w:pPr>
          </w:p>
        </w:tc>
        <w:tc>
          <w:tcPr>
            <w:tcW w:w="1260" w:type="dxa"/>
            <w:tcBorders>
              <w:bottom w:val="single" w:sz="12" w:space="0" w:color="auto"/>
            </w:tcBorders>
            <w:shd w:val="clear" w:color="auto" w:fill="auto"/>
          </w:tcPr>
          <w:p w:rsidR="008520C0" w:rsidRPr="00312005" w:rsidRDefault="008520C0" w:rsidP="008520C0">
            <w:pPr>
              <w:rPr>
                <w:sz w:val="20"/>
              </w:rPr>
            </w:pPr>
          </w:p>
        </w:tc>
        <w:tc>
          <w:tcPr>
            <w:tcW w:w="1260" w:type="dxa"/>
            <w:tcBorders>
              <w:bottom w:val="single" w:sz="12" w:space="0" w:color="auto"/>
            </w:tcBorders>
            <w:shd w:val="clear" w:color="auto" w:fill="auto"/>
          </w:tcPr>
          <w:p w:rsidR="008520C0" w:rsidRPr="00312005" w:rsidRDefault="008520C0" w:rsidP="008520C0">
            <w:pPr>
              <w:rPr>
                <w:sz w:val="20"/>
              </w:rPr>
            </w:pPr>
          </w:p>
        </w:tc>
      </w:tr>
      <w:tr w:rsidR="008520C0" w:rsidTr="008520C0">
        <w:trPr>
          <w:cantSplit/>
          <w:trHeight w:val="425"/>
        </w:trPr>
        <w:tc>
          <w:tcPr>
            <w:tcW w:w="4320" w:type="dxa"/>
            <w:tcBorders>
              <w:right w:val="single" w:sz="12" w:space="0" w:color="auto"/>
            </w:tcBorders>
            <w:shd w:val="clear" w:color="auto" w:fill="C0C0C0"/>
          </w:tcPr>
          <w:p w:rsidR="008520C0" w:rsidRPr="00312005" w:rsidRDefault="008520C0" w:rsidP="008520C0">
            <w:pPr>
              <w:rPr>
                <w:b/>
                <w:sz w:val="20"/>
              </w:rPr>
            </w:pPr>
          </w:p>
          <w:p w:rsidR="008520C0" w:rsidRPr="00312005" w:rsidRDefault="008520C0" w:rsidP="008520C0">
            <w:pPr>
              <w:rPr>
                <w:b/>
                <w:sz w:val="20"/>
              </w:rPr>
            </w:pPr>
            <w:r w:rsidRPr="00312005">
              <w:rPr>
                <w:b/>
                <w:sz w:val="20"/>
              </w:rPr>
              <w:t>C4.1 - Overall Complexity Assessment</w:t>
            </w:r>
          </w:p>
          <w:p w:rsidR="008520C0" w:rsidRPr="00312005" w:rsidRDefault="008520C0" w:rsidP="008520C0">
            <w:pPr>
              <w:rPr>
                <w:b/>
                <w:sz w:val="20"/>
              </w:rPr>
            </w:pPr>
          </w:p>
        </w:tc>
        <w:tc>
          <w:tcPr>
            <w:tcW w:w="1260" w:type="dxa"/>
            <w:tcBorders>
              <w:top w:val="single" w:sz="12" w:space="0" w:color="auto"/>
              <w:left w:val="single" w:sz="12" w:space="0" w:color="auto"/>
              <w:bottom w:val="single" w:sz="12" w:space="0" w:color="auto"/>
              <w:right w:val="single" w:sz="12" w:space="0" w:color="auto"/>
            </w:tcBorders>
            <w:shd w:val="clear" w:color="auto" w:fill="auto"/>
          </w:tcPr>
          <w:p w:rsidR="008520C0" w:rsidRPr="00312005" w:rsidRDefault="008520C0" w:rsidP="008520C0">
            <w:pPr>
              <w:rPr>
                <w:sz w:val="20"/>
              </w:rPr>
            </w:pPr>
          </w:p>
        </w:tc>
        <w:tc>
          <w:tcPr>
            <w:tcW w:w="1260" w:type="dxa"/>
            <w:tcBorders>
              <w:top w:val="single" w:sz="12" w:space="0" w:color="auto"/>
              <w:left w:val="single" w:sz="12" w:space="0" w:color="auto"/>
              <w:bottom w:val="single" w:sz="12" w:space="0" w:color="auto"/>
              <w:right w:val="single" w:sz="12" w:space="0" w:color="auto"/>
            </w:tcBorders>
            <w:shd w:val="clear" w:color="auto" w:fill="auto"/>
          </w:tcPr>
          <w:p w:rsidR="008520C0" w:rsidRPr="00312005" w:rsidRDefault="008520C0" w:rsidP="008520C0">
            <w:pPr>
              <w:rPr>
                <w:sz w:val="20"/>
              </w:rPr>
            </w:pPr>
          </w:p>
        </w:tc>
        <w:tc>
          <w:tcPr>
            <w:tcW w:w="1260" w:type="dxa"/>
            <w:tcBorders>
              <w:top w:val="single" w:sz="12" w:space="0" w:color="auto"/>
              <w:left w:val="single" w:sz="12" w:space="0" w:color="auto"/>
              <w:bottom w:val="single" w:sz="12" w:space="0" w:color="auto"/>
              <w:right w:val="single" w:sz="12" w:space="0" w:color="auto"/>
            </w:tcBorders>
            <w:shd w:val="clear" w:color="auto" w:fill="auto"/>
          </w:tcPr>
          <w:p w:rsidR="008520C0" w:rsidRPr="00312005" w:rsidRDefault="008520C0" w:rsidP="008520C0">
            <w:pPr>
              <w:rPr>
                <w:sz w:val="20"/>
              </w:rPr>
            </w:pPr>
          </w:p>
        </w:tc>
        <w:tc>
          <w:tcPr>
            <w:tcW w:w="1260" w:type="dxa"/>
            <w:tcBorders>
              <w:top w:val="single" w:sz="12" w:space="0" w:color="auto"/>
              <w:left w:val="single" w:sz="12" w:space="0" w:color="auto"/>
              <w:bottom w:val="single" w:sz="12" w:space="0" w:color="auto"/>
              <w:right w:val="single" w:sz="12" w:space="0" w:color="auto"/>
            </w:tcBorders>
            <w:shd w:val="clear" w:color="auto" w:fill="auto"/>
          </w:tcPr>
          <w:p w:rsidR="008520C0" w:rsidRPr="00312005" w:rsidRDefault="008520C0" w:rsidP="008520C0">
            <w:pPr>
              <w:rPr>
                <w:sz w:val="20"/>
              </w:rPr>
            </w:pPr>
          </w:p>
        </w:tc>
        <w:tc>
          <w:tcPr>
            <w:tcW w:w="1260" w:type="dxa"/>
            <w:tcBorders>
              <w:top w:val="single" w:sz="12" w:space="0" w:color="auto"/>
              <w:left w:val="single" w:sz="12" w:space="0" w:color="auto"/>
              <w:bottom w:val="single" w:sz="12" w:space="0" w:color="auto"/>
              <w:right w:val="single" w:sz="12" w:space="0" w:color="auto"/>
            </w:tcBorders>
            <w:shd w:val="clear" w:color="auto" w:fill="auto"/>
          </w:tcPr>
          <w:p w:rsidR="008520C0" w:rsidRPr="00312005" w:rsidRDefault="008520C0" w:rsidP="008520C0">
            <w:pPr>
              <w:rPr>
                <w:sz w:val="20"/>
              </w:rPr>
            </w:pPr>
          </w:p>
        </w:tc>
      </w:tr>
    </w:tbl>
    <w:p w:rsidR="008520C0" w:rsidRDefault="008520C0" w:rsidP="008520C0">
      <w:pPr>
        <w:jc w:val="right"/>
      </w:pPr>
      <w:r>
        <w:rPr>
          <w:b/>
          <w:sz w:val="18"/>
          <w:szCs w:val="18"/>
          <w:u w:val="single"/>
        </w:rPr>
        <w:t>[Note: Overall summary assessment mark at C4.1 above to be used in Section D]</w:t>
      </w:r>
    </w:p>
    <w:p w:rsidR="008520C0" w:rsidRDefault="008520C0" w:rsidP="008520C0"/>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336"/>
        <w:gridCol w:w="1264"/>
        <w:gridCol w:w="1080"/>
        <w:gridCol w:w="1080"/>
        <w:gridCol w:w="1168"/>
        <w:gridCol w:w="1352"/>
      </w:tblGrid>
      <w:tr w:rsidR="008520C0" w:rsidRPr="00312005" w:rsidTr="008520C0">
        <w:tc>
          <w:tcPr>
            <w:tcW w:w="10620" w:type="dxa"/>
            <w:gridSpan w:val="7"/>
            <w:tcBorders>
              <w:bottom w:val="single" w:sz="4" w:space="0" w:color="auto"/>
            </w:tcBorders>
            <w:shd w:val="clear" w:color="auto" w:fill="808080"/>
          </w:tcPr>
          <w:p w:rsidR="008520C0" w:rsidRPr="00F61D2F" w:rsidRDefault="008520C0" w:rsidP="008520C0">
            <w:r>
              <w:br w:type="page"/>
            </w:r>
            <w:r w:rsidRPr="00312005">
              <w:rPr>
                <w:b/>
                <w:color w:val="FFFFFF"/>
                <w:sz w:val="28"/>
                <w:szCs w:val="28"/>
              </w:rPr>
              <w:t>Section D - Risk Potential Assessment</w:t>
            </w:r>
          </w:p>
          <w:p w:rsidR="008520C0" w:rsidRPr="00312005" w:rsidRDefault="008520C0" w:rsidP="008520C0">
            <w:pPr>
              <w:rPr>
                <w:color w:val="FFFFFF"/>
                <w:sz w:val="20"/>
              </w:rPr>
            </w:pPr>
            <w:r w:rsidRPr="00312005">
              <w:rPr>
                <w:color w:val="FFFFFF"/>
                <w:sz w:val="20"/>
              </w:rPr>
              <w:t>(Plot overall summary assessments from B7 and C4.1 and mark with a X in grid below to give an overall assessment – the area your X falls within is indicated as Low, Medium or High)</w:t>
            </w:r>
          </w:p>
          <w:p w:rsidR="008520C0" w:rsidRPr="00F61D2F" w:rsidRDefault="008520C0" w:rsidP="008520C0"/>
        </w:tc>
      </w:tr>
      <w:tr w:rsidR="008520C0" w:rsidRPr="00312005" w:rsidTr="008520C0">
        <w:trPr>
          <w:cantSplit/>
          <w:trHeight w:val="567"/>
        </w:trPr>
        <w:tc>
          <w:tcPr>
            <w:tcW w:w="2340" w:type="dxa"/>
            <w:vMerge w:val="restart"/>
            <w:shd w:val="clear" w:color="auto" w:fill="00CCFF"/>
          </w:tcPr>
          <w:p w:rsidR="008520C0" w:rsidRPr="00312005" w:rsidRDefault="008520C0" w:rsidP="008520C0">
            <w:pPr>
              <w:jc w:val="center"/>
              <w:rPr>
                <w:b/>
              </w:rPr>
            </w:pPr>
          </w:p>
          <w:p w:rsidR="008520C0" w:rsidRPr="00312005" w:rsidRDefault="008520C0" w:rsidP="008520C0">
            <w:pPr>
              <w:jc w:val="center"/>
              <w:rPr>
                <w:b/>
                <w:szCs w:val="24"/>
              </w:rPr>
            </w:pPr>
            <w:r w:rsidRPr="00312005">
              <w:rPr>
                <w:b/>
                <w:szCs w:val="24"/>
              </w:rPr>
              <w:t>(From Section B7)</w:t>
            </w:r>
          </w:p>
          <w:p w:rsidR="008520C0" w:rsidRPr="00312005" w:rsidRDefault="008520C0" w:rsidP="008520C0">
            <w:pPr>
              <w:rPr>
                <w:b/>
              </w:rPr>
            </w:pPr>
          </w:p>
          <w:p w:rsidR="008520C0" w:rsidRPr="00312005" w:rsidRDefault="008520C0" w:rsidP="008520C0">
            <w:pPr>
              <w:jc w:val="center"/>
              <w:rPr>
                <w:b/>
              </w:rPr>
            </w:pPr>
            <w:r w:rsidRPr="00312005">
              <w:rPr>
                <w:b/>
              </w:rPr>
              <w:t>Overall Consequential Impact</w:t>
            </w:r>
          </w:p>
          <w:p w:rsidR="008520C0" w:rsidRPr="00312005" w:rsidRDefault="008520C0" w:rsidP="008520C0">
            <w:pPr>
              <w:jc w:val="center"/>
              <w:rPr>
                <w:b/>
              </w:rPr>
            </w:pPr>
            <w:r w:rsidRPr="00312005">
              <w:rPr>
                <w:b/>
              </w:rPr>
              <w:t>Assessment</w:t>
            </w:r>
          </w:p>
          <w:p w:rsidR="008520C0" w:rsidRDefault="008520C0" w:rsidP="008520C0"/>
        </w:tc>
        <w:tc>
          <w:tcPr>
            <w:tcW w:w="2336" w:type="dxa"/>
            <w:tcBorders>
              <w:right w:val="single" w:sz="24" w:space="0" w:color="auto"/>
            </w:tcBorders>
            <w:shd w:val="clear" w:color="auto" w:fill="auto"/>
            <w:vAlign w:val="center"/>
          </w:tcPr>
          <w:p w:rsidR="008520C0" w:rsidRPr="00312005" w:rsidRDefault="008520C0" w:rsidP="008520C0">
            <w:pPr>
              <w:jc w:val="center"/>
              <w:rPr>
                <w:i/>
              </w:rPr>
            </w:pPr>
          </w:p>
          <w:p w:rsidR="008520C0" w:rsidRPr="00312005" w:rsidRDefault="008520C0" w:rsidP="008520C0">
            <w:pPr>
              <w:jc w:val="center"/>
              <w:rPr>
                <w:i/>
              </w:rPr>
            </w:pPr>
            <w:r>
              <w:rPr>
                <w:noProof/>
                <w:lang w:eastAsia="en-GB"/>
              </w:rPr>
              <mc:AlternateContent>
                <mc:Choice Requires="wps">
                  <w:drawing>
                    <wp:anchor distT="0" distB="0" distL="114300" distR="114300" simplePos="0" relativeHeight="251656192" behindDoc="0" locked="0" layoutInCell="1" allowOverlap="1" wp14:anchorId="3C806A58" wp14:editId="257C7A34">
                      <wp:simplePos x="0" y="0"/>
                      <wp:positionH relativeFrom="column">
                        <wp:posOffset>166370</wp:posOffset>
                      </wp:positionH>
                      <wp:positionV relativeFrom="paragraph">
                        <wp:posOffset>83820</wp:posOffset>
                      </wp:positionV>
                      <wp:extent cx="0" cy="3086100"/>
                      <wp:effectExtent l="111125" t="41275" r="117475" b="254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3086100"/>
                              </a:xfrm>
                              <a:prstGeom prst="line">
                                <a:avLst/>
                              </a:prstGeom>
                              <a:noFill/>
                              <a:ln w="508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pt,6.6pt" to="13.1pt,2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" strokeweight="4pt">
                      <v:stroke endarrow="block"/>
                    </v:line>
                  </w:pict>
                </mc:Fallback>
              </mc:AlternateContent>
            </w:r>
            <w:r w:rsidRPr="00312005">
              <w:rPr>
                <w:i/>
              </w:rPr>
              <w:t>Very High</w:t>
            </w:r>
          </w:p>
          <w:p w:rsidR="008520C0" w:rsidRPr="00312005" w:rsidRDefault="008520C0" w:rsidP="008520C0">
            <w:pPr>
              <w:jc w:val="center"/>
              <w:rPr>
                <w:i/>
              </w:rPr>
            </w:pPr>
          </w:p>
        </w:tc>
        <w:tc>
          <w:tcPr>
            <w:tcW w:w="1264" w:type="dxa"/>
            <w:tcBorders>
              <w:top w:val="single" w:sz="24" w:space="0" w:color="auto"/>
              <w:left w:val="single" w:sz="24" w:space="0" w:color="auto"/>
              <w:bottom w:val="single" w:sz="24" w:space="0" w:color="auto"/>
            </w:tcBorders>
            <w:shd w:val="clear" w:color="auto" w:fill="FF0000"/>
          </w:tcPr>
          <w:p w:rsidR="008520C0" w:rsidRPr="00312005" w:rsidRDefault="008520C0" w:rsidP="008520C0">
            <w:pPr>
              <w:jc w:val="center"/>
              <w:rPr>
                <w:b/>
              </w:rPr>
            </w:pPr>
            <w:r>
              <w:rPr>
                <w:b/>
                <w:noProof/>
                <w:lang w:eastAsia="en-GB"/>
              </w:rPr>
              <mc:AlternateContent>
                <mc:Choice Requires="wps">
                  <w:drawing>
                    <wp:anchor distT="0" distB="0" distL="114300" distR="114300" simplePos="0" relativeHeight="251660288" behindDoc="0" locked="0" layoutInCell="1" allowOverlap="1" wp14:anchorId="3368D444" wp14:editId="57A3F118">
                      <wp:simplePos x="0" y="0"/>
                      <wp:positionH relativeFrom="column">
                        <wp:posOffset>353060</wp:posOffset>
                      </wp:positionH>
                      <wp:positionV relativeFrom="paragraph">
                        <wp:posOffset>82550</wp:posOffset>
                      </wp:positionV>
                      <wp:extent cx="2362200" cy="291465"/>
                      <wp:effectExtent l="9525" t="7620" r="9525" b="571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91465"/>
                              </a:xfrm>
                              <a:prstGeom prst="rect">
                                <a:avLst/>
                              </a:prstGeom>
                              <a:solidFill>
                                <a:srgbClr val="FF0000"/>
                              </a:solidFill>
                              <a:ln w="9525">
                                <a:solidFill>
                                  <a:srgbClr val="FF0000"/>
                                </a:solidFill>
                                <a:miter lim="800000"/>
                                <a:headEnd/>
                                <a:tailEnd/>
                              </a:ln>
                            </wps:spPr>
                            <wps:txbx>
                              <w:txbxContent>
                                <w:p w:rsidR="000E30D9" w:rsidRPr="004B11BD" w:rsidRDefault="000E30D9" w:rsidP="008520C0">
                                  <w:pPr>
                                    <w:rPr>
                                      <w:b/>
                                      <w:color w:val="FFFFFF"/>
                                    </w:rPr>
                                  </w:pPr>
                                  <w:r w:rsidRPr="004B11BD">
                                    <w:rPr>
                                      <w:b/>
                                      <w:color w:val="FFFFFF"/>
                                    </w:rPr>
                                    <w:t>SG Independent Assurance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left:0;text-align:left;margin-left:27.8pt;margin-top:6.5pt;width:186pt;height: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" fillcolor="red" strokecolor="red">
                      <v:textbox>
                        <w:txbxContent>
                          <w:p w:rsidR="000E30D9" w:rsidRPr="004B11BD" w:rsidRDefault="000E30D9" w:rsidP="008520C0">
                            <w:pPr>
                              <w:rPr>
                                <w:b/>
                                <w:color w:val="FFFFFF"/>
                              </w:rPr>
                            </w:pPr>
                            <w:proofErr w:type="spellStart"/>
                            <w:r w:rsidRPr="004B11BD">
                              <w:rPr>
                                <w:b/>
                                <w:color w:val="FFFFFF"/>
                              </w:rPr>
                              <w:t>SG</w:t>
                            </w:r>
                            <w:proofErr w:type="spellEnd"/>
                            <w:r w:rsidRPr="004B11BD">
                              <w:rPr>
                                <w:b/>
                                <w:color w:val="FFFFFF"/>
                              </w:rPr>
                              <w:t xml:space="preserve"> Independent Assurance</w:t>
                            </w:r>
                          </w:p>
                        </w:txbxContent>
                      </v:textbox>
                    </v:shape>
                  </w:pict>
                </mc:Fallback>
              </mc:AlternateContent>
            </w:r>
          </w:p>
        </w:tc>
        <w:tc>
          <w:tcPr>
            <w:tcW w:w="1080" w:type="dxa"/>
            <w:tcBorders>
              <w:top w:val="single" w:sz="24" w:space="0" w:color="auto"/>
              <w:bottom w:val="single" w:sz="24" w:space="0" w:color="auto"/>
            </w:tcBorders>
            <w:shd w:val="clear" w:color="auto" w:fill="FF0000"/>
          </w:tcPr>
          <w:p w:rsidR="008520C0" w:rsidRPr="00312005" w:rsidRDefault="008520C0" w:rsidP="008520C0">
            <w:pPr>
              <w:jc w:val="center"/>
              <w:rPr>
                <w:b/>
              </w:rPr>
            </w:pPr>
          </w:p>
        </w:tc>
        <w:tc>
          <w:tcPr>
            <w:tcW w:w="1080" w:type="dxa"/>
            <w:tcBorders>
              <w:top w:val="single" w:sz="24" w:space="0" w:color="auto"/>
              <w:bottom w:val="single" w:sz="8" w:space="0" w:color="auto"/>
            </w:tcBorders>
            <w:shd w:val="clear" w:color="auto" w:fill="FF0000"/>
          </w:tcPr>
          <w:p w:rsidR="008520C0" w:rsidRPr="00312005" w:rsidRDefault="008520C0" w:rsidP="008520C0">
            <w:pPr>
              <w:jc w:val="center"/>
              <w:rPr>
                <w:b/>
                <w:sz w:val="20"/>
              </w:rPr>
            </w:pPr>
          </w:p>
        </w:tc>
        <w:tc>
          <w:tcPr>
            <w:tcW w:w="1168" w:type="dxa"/>
            <w:tcBorders>
              <w:top w:val="single" w:sz="24" w:space="0" w:color="auto"/>
              <w:bottom w:val="single" w:sz="8" w:space="0" w:color="auto"/>
            </w:tcBorders>
            <w:shd w:val="clear" w:color="auto" w:fill="FF0000"/>
          </w:tcPr>
          <w:p w:rsidR="008520C0" w:rsidRPr="00312005" w:rsidRDefault="008520C0" w:rsidP="008520C0">
            <w:pPr>
              <w:rPr>
                <w:b/>
                <w:sz w:val="20"/>
              </w:rPr>
            </w:pPr>
          </w:p>
        </w:tc>
        <w:tc>
          <w:tcPr>
            <w:tcW w:w="1352" w:type="dxa"/>
            <w:tcBorders>
              <w:top w:val="single" w:sz="24" w:space="0" w:color="auto"/>
              <w:bottom w:val="single" w:sz="8" w:space="0" w:color="auto"/>
              <w:right w:val="single" w:sz="24" w:space="0" w:color="auto"/>
            </w:tcBorders>
            <w:shd w:val="clear" w:color="auto" w:fill="FF0000"/>
          </w:tcPr>
          <w:p w:rsidR="008520C0" w:rsidRPr="00312005" w:rsidRDefault="008520C0" w:rsidP="008520C0">
            <w:pPr>
              <w:jc w:val="center"/>
              <w:rPr>
                <w:b/>
              </w:rPr>
            </w:pPr>
          </w:p>
          <w:p w:rsidR="008520C0" w:rsidRPr="004B11BD" w:rsidRDefault="008520C0" w:rsidP="008520C0">
            <w:pPr>
              <w:jc w:val="center"/>
              <w:rPr>
                <w:b/>
                <w:color w:val="FFFFFF"/>
                <w:sz w:val="32"/>
                <w:szCs w:val="32"/>
              </w:rPr>
            </w:pPr>
            <w:r w:rsidRPr="004B11BD">
              <w:rPr>
                <w:b/>
                <w:color w:val="FFFFFF"/>
                <w:sz w:val="32"/>
                <w:szCs w:val="32"/>
              </w:rPr>
              <w:t>HIGH</w:t>
            </w:r>
          </w:p>
        </w:tc>
      </w:tr>
      <w:tr w:rsidR="008520C0" w:rsidRPr="00312005" w:rsidTr="008520C0">
        <w:trPr>
          <w:cantSplit/>
          <w:trHeight w:val="567"/>
        </w:trPr>
        <w:tc>
          <w:tcPr>
            <w:tcW w:w="2340" w:type="dxa"/>
            <w:vMerge/>
            <w:shd w:val="clear" w:color="auto" w:fill="00CCFF"/>
          </w:tcPr>
          <w:p w:rsidR="008520C0" w:rsidRDefault="008520C0" w:rsidP="008520C0"/>
        </w:tc>
        <w:tc>
          <w:tcPr>
            <w:tcW w:w="2336" w:type="dxa"/>
            <w:tcBorders>
              <w:right w:val="single" w:sz="24" w:space="0" w:color="auto"/>
            </w:tcBorders>
            <w:shd w:val="clear" w:color="auto" w:fill="auto"/>
            <w:vAlign w:val="center"/>
          </w:tcPr>
          <w:p w:rsidR="008520C0" w:rsidRPr="00312005" w:rsidRDefault="008520C0" w:rsidP="008520C0">
            <w:pPr>
              <w:jc w:val="center"/>
              <w:rPr>
                <w:i/>
              </w:rPr>
            </w:pPr>
          </w:p>
          <w:p w:rsidR="008520C0" w:rsidRPr="00312005" w:rsidRDefault="008520C0" w:rsidP="008520C0">
            <w:pPr>
              <w:jc w:val="center"/>
              <w:rPr>
                <w:i/>
              </w:rPr>
            </w:pPr>
            <w:r w:rsidRPr="00312005">
              <w:rPr>
                <w:i/>
              </w:rPr>
              <w:t>High</w:t>
            </w:r>
          </w:p>
          <w:p w:rsidR="008520C0" w:rsidRPr="00312005" w:rsidRDefault="008520C0" w:rsidP="008520C0">
            <w:pPr>
              <w:jc w:val="center"/>
              <w:rPr>
                <w:i/>
              </w:rPr>
            </w:pPr>
            <w:r>
              <w:rPr>
                <w:b/>
                <w:noProof/>
                <w:lang w:eastAsia="en-GB"/>
              </w:rPr>
              <mc:AlternateContent>
                <mc:Choice Requires="wps">
                  <w:drawing>
                    <wp:anchor distT="0" distB="0" distL="114300" distR="114300" simplePos="0" relativeHeight="251657216" behindDoc="0" locked="0" layoutInCell="1" allowOverlap="1" wp14:anchorId="47650EFE" wp14:editId="0AFD07FC">
                      <wp:simplePos x="0" y="0"/>
                      <wp:positionH relativeFrom="column">
                        <wp:posOffset>1417320</wp:posOffset>
                      </wp:positionH>
                      <wp:positionV relativeFrom="paragraph">
                        <wp:posOffset>173990</wp:posOffset>
                      </wp:positionV>
                      <wp:extent cx="2514600" cy="457200"/>
                      <wp:effectExtent l="0" t="3810" r="0" b="571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572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30D9" w:rsidRPr="004B11BD" w:rsidRDefault="000E30D9" w:rsidP="008520C0">
                                  <w:pPr>
                                    <w:shd w:val="clear" w:color="auto" w:fill="FF9900"/>
                                    <w:rPr>
                                      <w:b/>
                                      <w:color w:val="FFFFFF"/>
                                      <w:sz w:val="20"/>
                                    </w:rPr>
                                  </w:pPr>
                                  <w:r w:rsidRPr="004B11BD">
                                    <w:rPr>
                                      <w:b/>
                                      <w:color w:val="FFFFFF"/>
                                      <w:szCs w:val="24"/>
                                    </w:rPr>
                                    <w:t>Organisational Assurance Review</w:t>
                                  </w:r>
                                  <w:r w:rsidRPr="004B11BD">
                                    <w:rPr>
                                      <w:b/>
                                      <w:color w:val="FFFFFF"/>
                                      <w:sz w:val="20"/>
                                    </w:rPr>
                                    <w:t xml:space="preserve"> </w:t>
                                  </w:r>
                                  <w:r w:rsidRPr="004B11BD">
                                    <w:rPr>
                                      <w:b/>
                                      <w:color w:val="FFFFFF"/>
                                      <w:szCs w:val="24"/>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111.6pt;margin-top:13.7pt;width:198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" stroked="f">
                      <v:fill opacity="0"/>
                      <v:textbox>
                        <w:txbxContent>
                          <w:p w:rsidR="000E30D9" w:rsidRPr="004B11BD" w:rsidRDefault="000E30D9" w:rsidP="008520C0">
                            <w:pPr>
                              <w:shd w:val="clear" w:color="auto" w:fill="FF9900"/>
                              <w:rPr>
                                <w:b/>
                                <w:color w:val="FFFFFF"/>
                                <w:sz w:val="20"/>
                              </w:rPr>
                            </w:pPr>
                            <w:r w:rsidRPr="004B11BD">
                              <w:rPr>
                                <w:b/>
                                <w:color w:val="FFFFFF"/>
                                <w:szCs w:val="24"/>
                              </w:rPr>
                              <w:t>Organisational Assurance Review</w:t>
                            </w:r>
                            <w:r w:rsidRPr="004B11BD">
                              <w:rPr>
                                <w:b/>
                                <w:color w:val="FFFFFF"/>
                                <w:sz w:val="20"/>
                              </w:rPr>
                              <w:t xml:space="preserve"> </w:t>
                            </w:r>
                            <w:r w:rsidRPr="004B11BD">
                              <w:rPr>
                                <w:b/>
                                <w:color w:val="FFFFFF"/>
                                <w:szCs w:val="24"/>
                              </w:rPr>
                              <w:t>Process</w:t>
                            </w:r>
                          </w:p>
                        </w:txbxContent>
                      </v:textbox>
                    </v:shape>
                  </w:pict>
                </mc:Fallback>
              </mc:AlternateContent>
            </w:r>
          </w:p>
        </w:tc>
        <w:tc>
          <w:tcPr>
            <w:tcW w:w="1264" w:type="dxa"/>
            <w:tcBorders>
              <w:left w:val="single" w:sz="24" w:space="0" w:color="auto"/>
              <w:bottom w:val="single" w:sz="4" w:space="0" w:color="auto"/>
            </w:tcBorders>
            <w:shd w:val="clear" w:color="auto" w:fill="FF9900"/>
          </w:tcPr>
          <w:p w:rsidR="008520C0" w:rsidRPr="00312005" w:rsidRDefault="008520C0" w:rsidP="008520C0">
            <w:pPr>
              <w:jc w:val="center"/>
              <w:rPr>
                <w:b/>
              </w:rPr>
            </w:pPr>
          </w:p>
        </w:tc>
        <w:tc>
          <w:tcPr>
            <w:tcW w:w="1080" w:type="dxa"/>
            <w:tcBorders>
              <w:bottom w:val="single" w:sz="4" w:space="0" w:color="auto"/>
              <w:right w:val="single" w:sz="24" w:space="0" w:color="auto"/>
            </w:tcBorders>
            <w:shd w:val="clear" w:color="auto" w:fill="FF9900"/>
          </w:tcPr>
          <w:p w:rsidR="008520C0" w:rsidRPr="00312005" w:rsidRDefault="008520C0" w:rsidP="008520C0">
            <w:pPr>
              <w:jc w:val="center"/>
              <w:rPr>
                <w:b/>
              </w:rPr>
            </w:pPr>
          </w:p>
          <w:p w:rsidR="008520C0" w:rsidRPr="00312005" w:rsidRDefault="008520C0" w:rsidP="008520C0">
            <w:pPr>
              <w:jc w:val="center"/>
              <w:rPr>
                <w:b/>
              </w:rPr>
            </w:pPr>
          </w:p>
        </w:tc>
        <w:tc>
          <w:tcPr>
            <w:tcW w:w="1080" w:type="dxa"/>
            <w:tcBorders>
              <w:top w:val="single" w:sz="8" w:space="0" w:color="auto"/>
              <w:left w:val="single" w:sz="24" w:space="0" w:color="auto"/>
              <w:bottom w:val="single" w:sz="24" w:space="0" w:color="auto"/>
              <w:right w:val="single" w:sz="8" w:space="0" w:color="auto"/>
            </w:tcBorders>
            <w:shd w:val="clear" w:color="auto" w:fill="FF0000"/>
          </w:tcPr>
          <w:p w:rsidR="008520C0" w:rsidRPr="00312005" w:rsidRDefault="008520C0" w:rsidP="008520C0">
            <w:pPr>
              <w:jc w:val="center"/>
              <w:rPr>
                <w:b/>
              </w:rPr>
            </w:pPr>
          </w:p>
          <w:p w:rsidR="008520C0" w:rsidRPr="00312005" w:rsidRDefault="008520C0" w:rsidP="008520C0">
            <w:pPr>
              <w:jc w:val="center"/>
              <w:rPr>
                <w:b/>
              </w:rPr>
            </w:pPr>
          </w:p>
        </w:tc>
        <w:tc>
          <w:tcPr>
            <w:tcW w:w="1168" w:type="dxa"/>
            <w:tcBorders>
              <w:top w:val="single" w:sz="8" w:space="0" w:color="auto"/>
              <w:left w:val="single" w:sz="8" w:space="0" w:color="auto"/>
              <w:bottom w:val="single" w:sz="24" w:space="0" w:color="auto"/>
              <w:right w:val="single" w:sz="8" w:space="0" w:color="auto"/>
            </w:tcBorders>
            <w:shd w:val="clear" w:color="auto" w:fill="FF0000"/>
          </w:tcPr>
          <w:p w:rsidR="008520C0" w:rsidRPr="00312005" w:rsidRDefault="008520C0" w:rsidP="008520C0">
            <w:pPr>
              <w:jc w:val="center"/>
              <w:rPr>
                <w:b/>
              </w:rPr>
            </w:pPr>
          </w:p>
        </w:tc>
        <w:tc>
          <w:tcPr>
            <w:tcW w:w="1352" w:type="dxa"/>
            <w:tcBorders>
              <w:top w:val="single" w:sz="8" w:space="0" w:color="auto"/>
              <w:left w:val="single" w:sz="8" w:space="0" w:color="auto"/>
              <w:bottom w:val="single" w:sz="8" w:space="0" w:color="auto"/>
              <w:right w:val="single" w:sz="24" w:space="0" w:color="auto"/>
            </w:tcBorders>
            <w:shd w:val="clear" w:color="auto" w:fill="FF0000"/>
          </w:tcPr>
          <w:p w:rsidR="008520C0" w:rsidRPr="00312005" w:rsidRDefault="008520C0" w:rsidP="008520C0">
            <w:pPr>
              <w:jc w:val="center"/>
              <w:rPr>
                <w:b/>
              </w:rPr>
            </w:pPr>
          </w:p>
        </w:tc>
      </w:tr>
      <w:tr w:rsidR="008520C0" w:rsidRPr="00312005" w:rsidTr="008520C0">
        <w:trPr>
          <w:cantSplit/>
          <w:trHeight w:val="567"/>
        </w:trPr>
        <w:tc>
          <w:tcPr>
            <w:tcW w:w="2340" w:type="dxa"/>
            <w:vMerge/>
            <w:shd w:val="clear" w:color="auto" w:fill="00CCFF"/>
          </w:tcPr>
          <w:p w:rsidR="008520C0" w:rsidRDefault="008520C0" w:rsidP="008520C0"/>
        </w:tc>
        <w:tc>
          <w:tcPr>
            <w:tcW w:w="2336" w:type="dxa"/>
            <w:tcBorders>
              <w:right w:val="single" w:sz="24" w:space="0" w:color="auto"/>
            </w:tcBorders>
            <w:shd w:val="clear" w:color="auto" w:fill="auto"/>
            <w:vAlign w:val="center"/>
          </w:tcPr>
          <w:p w:rsidR="008520C0" w:rsidRPr="00312005" w:rsidRDefault="008520C0" w:rsidP="008520C0">
            <w:pPr>
              <w:jc w:val="center"/>
              <w:rPr>
                <w:i/>
              </w:rPr>
            </w:pPr>
          </w:p>
          <w:p w:rsidR="008520C0" w:rsidRPr="00312005" w:rsidRDefault="008520C0" w:rsidP="008520C0">
            <w:pPr>
              <w:jc w:val="center"/>
              <w:rPr>
                <w:i/>
              </w:rPr>
            </w:pPr>
            <w:r w:rsidRPr="00312005">
              <w:rPr>
                <w:i/>
              </w:rPr>
              <w:t>Medium</w:t>
            </w:r>
          </w:p>
          <w:p w:rsidR="008520C0" w:rsidRPr="00312005" w:rsidRDefault="008520C0" w:rsidP="008520C0">
            <w:pPr>
              <w:jc w:val="center"/>
              <w:rPr>
                <w:i/>
              </w:rPr>
            </w:pPr>
          </w:p>
        </w:tc>
        <w:tc>
          <w:tcPr>
            <w:tcW w:w="1264" w:type="dxa"/>
            <w:tcBorders>
              <w:left w:val="single" w:sz="24" w:space="0" w:color="auto"/>
              <w:bottom w:val="single" w:sz="24" w:space="0" w:color="auto"/>
            </w:tcBorders>
            <w:shd w:val="clear" w:color="auto" w:fill="FF9900"/>
          </w:tcPr>
          <w:p w:rsidR="008520C0" w:rsidRPr="00312005" w:rsidRDefault="008520C0" w:rsidP="008520C0">
            <w:pPr>
              <w:jc w:val="center"/>
              <w:rPr>
                <w:b/>
              </w:rPr>
            </w:pPr>
          </w:p>
        </w:tc>
        <w:tc>
          <w:tcPr>
            <w:tcW w:w="1080" w:type="dxa"/>
            <w:tcBorders>
              <w:bottom w:val="single" w:sz="24" w:space="0" w:color="auto"/>
            </w:tcBorders>
            <w:shd w:val="clear" w:color="auto" w:fill="FF9900"/>
          </w:tcPr>
          <w:p w:rsidR="008520C0" w:rsidRPr="00312005" w:rsidRDefault="008520C0" w:rsidP="008520C0">
            <w:pPr>
              <w:jc w:val="center"/>
              <w:rPr>
                <w:b/>
              </w:rPr>
            </w:pPr>
          </w:p>
        </w:tc>
        <w:tc>
          <w:tcPr>
            <w:tcW w:w="1080" w:type="dxa"/>
            <w:tcBorders>
              <w:top w:val="single" w:sz="24" w:space="0" w:color="auto"/>
              <w:bottom w:val="single" w:sz="4" w:space="0" w:color="auto"/>
            </w:tcBorders>
            <w:shd w:val="clear" w:color="auto" w:fill="FF9900"/>
          </w:tcPr>
          <w:p w:rsidR="008520C0" w:rsidRPr="00312005" w:rsidRDefault="008520C0" w:rsidP="008520C0">
            <w:pPr>
              <w:jc w:val="center"/>
              <w:rPr>
                <w:b/>
              </w:rPr>
            </w:pPr>
          </w:p>
          <w:p w:rsidR="008520C0" w:rsidRPr="00312005" w:rsidRDefault="008520C0" w:rsidP="008520C0">
            <w:pPr>
              <w:jc w:val="center"/>
              <w:rPr>
                <w:b/>
              </w:rPr>
            </w:pPr>
          </w:p>
        </w:tc>
        <w:tc>
          <w:tcPr>
            <w:tcW w:w="1168" w:type="dxa"/>
            <w:tcBorders>
              <w:top w:val="single" w:sz="24" w:space="0" w:color="auto"/>
              <w:bottom w:val="single" w:sz="4" w:space="0" w:color="auto"/>
              <w:right w:val="single" w:sz="24" w:space="0" w:color="auto"/>
            </w:tcBorders>
            <w:shd w:val="clear" w:color="auto" w:fill="FF9900"/>
          </w:tcPr>
          <w:p w:rsidR="008520C0" w:rsidRPr="00312005" w:rsidRDefault="008520C0" w:rsidP="008520C0">
            <w:pPr>
              <w:jc w:val="center"/>
              <w:rPr>
                <w:b/>
              </w:rPr>
            </w:pPr>
          </w:p>
          <w:p w:rsidR="008520C0" w:rsidRPr="00312005" w:rsidRDefault="008520C0" w:rsidP="008520C0">
            <w:pPr>
              <w:jc w:val="center"/>
              <w:rPr>
                <w:b/>
              </w:rPr>
            </w:pPr>
          </w:p>
        </w:tc>
        <w:tc>
          <w:tcPr>
            <w:tcW w:w="1352" w:type="dxa"/>
            <w:tcBorders>
              <w:top w:val="single" w:sz="8" w:space="0" w:color="auto"/>
              <w:left w:val="single" w:sz="24" w:space="0" w:color="auto"/>
              <w:bottom w:val="single" w:sz="24" w:space="0" w:color="auto"/>
              <w:right w:val="single" w:sz="24" w:space="0" w:color="auto"/>
            </w:tcBorders>
            <w:shd w:val="clear" w:color="auto" w:fill="FF0000"/>
          </w:tcPr>
          <w:p w:rsidR="008520C0" w:rsidRPr="00312005" w:rsidRDefault="008520C0" w:rsidP="008520C0">
            <w:pPr>
              <w:jc w:val="center"/>
              <w:rPr>
                <w:b/>
              </w:rPr>
            </w:pPr>
          </w:p>
        </w:tc>
      </w:tr>
      <w:tr w:rsidR="008520C0" w:rsidRPr="00312005" w:rsidTr="008520C0">
        <w:trPr>
          <w:cantSplit/>
          <w:trHeight w:val="567"/>
        </w:trPr>
        <w:tc>
          <w:tcPr>
            <w:tcW w:w="2340" w:type="dxa"/>
            <w:vMerge/>
            <w:shd w:val="clear" w:color="auto" w:fill="00CCFF"/>
          </w:tcPr>
          <w:p w:rsidR="008520C0" w:rsidRDefault="008520C0" w:rsidP="008520C0"/>
        </w:tc>
        <w:tc>
          <w:tcPr>
            <w:tcW w:w="2336" w:type="dxa"/>
            <w:tcBorders>
              <w:right w:val="single" w:sz="24" w:space="0" w:color="auto"/>
            </w:tcBorders>
            <w:shd w:val="clear" w:color="auto" w:fill="auto"/>
            <w:vAlign w:val="center"/>
          </w:tcPr>
          <w:p w:rsidR="008520C0" w:rsidRPr="00312005" w:rsidRDefault="008520C0" w:rsidP="008520C0">
            <w:pPr>
              <w:jc w:val="center"/>
              <w:rPr>
                <w:i/>
              </w:rPr>
            </w:pPr>
          </w:p>
          <w:p w:rsidR="008520C0" w:rsidRPr="00312005" w:rsidRDefault="008520C0" w:rsidP="008520C0">
            <w:pPr>
              <w:jc w:val="center"/>
              <w:rPr>
                <w:i/>
              </w:rPr>
            </w:pPr>
            <w:r w:rsidRPr="00312005">
              <w:rPr>
                <w:i/>
              </w:rPr>
              <w:t>Low</w:t>
            </w:r>
          </w:p>
          <w:p w:rsidR="008520C0" w:rsidRPr="00312005" w:rsidRDefault="008520C0" w:rsidP="008520C0">
            <w:pPr>
              <w:jc w:val="center"/>
              <w:rPr>
                <w:i/>
              </w:rPr>
            </w:pPr>
          </w:p>
        </w:tc>
        <w:tc>
          <w:tcPr>
            <w:tcW w:w="1264" w:type="dxa"/>
            <w:tcBorders>
              <w:top w:val="single" w:sz="24" w:space="0" w:color="auto"/>
              <w:left w:val="single" w:sz="24" w:space="0" w:color="auto"/>
              <w:bottom w:val="dashed" w:sz="4" w:space="0" w:color="auto"/>
              <w:right w:val="dashed" w:sz="4" w:space="0" w:color="auto"/>
            </w:tcBorders>
            <w:shd w:val="clear" w:color="auto" w:fill="00B050"/>
          </w:tcPr>
          <w:p w:rsidR="008520C0" w:rsidRPr="00312005" w:rsidRDefault="008520C0" w:rsidP="008520C0">
            <w:pPr>
              <w:jc w:val="center"/>
              <w:rPr>
                <w:b/>
              </w:rPr>
            </w:pPr>
          </w:p>
        </w:tc>
        <w:tc>
          <w:tcPr>
            <w:tcW w:w="1080" w:type="dxa"/>
            <w:tcBorders>
              <w:top w:val="single" w:sz="24" w:space="0" w:color="auto"/>
              <w:left w:val="dashed" w:sz="4" w:space="0" w:color="auto"/>
              <w:bottom w:val="dashed" w:sz="4" w:space="0" w:color="auto"/>
              <w:right w:val="single" w:sz="24" w:space="0" w:color="auto"/>
            </w:tcBorders>
            <w:shd w:val="clear" w:color="auto" w:fill="00B050"/>
          </w:tcPr>
          <w:p w:rsidR="008520C0" w:rsidRPr="00312005" w:rsidRDefault="008520C0" w:rsidP="008520C0">
            <w:pPr>
              <w:jc w:val="center"/>
              <w:rPr>
                <w:b/>
              </w:rPr>
            </w:pPr>
          </w:p>
        </w:tc>
        <w:tc>
          <w:tcPr>
            <w:tcW w:w="1080" w:type="dxa"/>
            <w:tcBorders>
              <w:top w:val="single" w:sz="4" w:space="0" w:color="auto"/>
              <w:left w:val="single" w:sz="24" w:space="0" w:color="auto"/>
              <w:bottom w:val="single" w:sz="24" w:space="0" w:color="auto"/>
              <w:right w:val="single" w:sz="4" w:space="0" w:color="auto"/>
            </w:tcBorders>
            <w:shd w:val="clear" w:color="auto" w:fill="FF9900"/>
          </w:tcPr>
          <w:p w:rsidR="008520C0" w:rsidRPr="00312005" w:rsidRDefault="008520C0" w:rsidP="008520C0">
            <w:pPr>
              <w:jc w:val="center"/>
              <w:rPr>
                <w:b/>
              </w:rPr>
            </w:pPr>
          </w:p>
          <w:p w:rsidR="008520C0" w:rsidRPr="00312005" w:rsidRDefault="008520C0" w:rsidP="008520C0">
            <w:pPr>
              <w:jc w:val="center"/>
              <w:rPr>
                <w:b/>
              </w:rPr>
            </w:pPr>
          </w:p>
        </w:tc>
        <w:tc>
          <w:tcPr>
            <w:tcW w:w="1168" w:type="dxa"/>
            <w:tcBorders>
              <w:left w:val="single" w:sz="4" w:space="0" w:color="auto"/>
              <w:bottom w:val="single" w:sz="24" w:space="0" w:color="auto"/>
            </w:tcBorders>
            <w:shd w:val="clear" w:color="auto" w:fill="FF9900"/>
          </w:tcPr>
          <w:p w:rsidR="008520C0" w:rsidRPr="00312005" w:rsidRDefault="008520C0" w:rsidP="008520C0">
            <w:pPr>
              <w:jc w:val="center"/>
              <w:rPr>
                <w:b/>
              </w:rPr>
            </w:pPr>
          </w:p>
        </w:tc>
        <w:tc>
          <w:tcPr>
            <w:tcW w:w="1352" w:type="dxa"/>
            <w:tcBorders>
              <w:top w:val="single" w:sz="24" w:space="0" w:color="auto"/>
              <w:bottom w:val="single" w:sz="24" w:space="0" w:color="auto"/>
              <w:right w:val="single" w:sz="24" w:space="0" w:color="auto"/>
            </w:tcBorders>
            <w:shd w:val="clear" w:color="auto" w:fill="FF9900"/>
          </w:tcPr>
          <w:p w:rsidR="008520C0" w:rsidRPr="00312005" w:rsidRDefault="008520C0" w:rsidP="008520C0">
            <w:pPr>
              <w:jc w:val="center"/>
              <w:rPr>
                <w:b/>
              </w:rPr>
            </w:pPr>
          </w:p>
          <w:p w:rsidR="008520C0" w:rsidRPr="004B11BD" w:rsidRDefault="008520C0" w:rsidP="008520C0">
            <w:pPr>
              <w:jc w:val="center"/>
              <w:rPr>
                <w:b/>
                <w:color w:val="FFFFFF"/>
                <w:sz w:val="28"/>
                <w:szCs w:val="28"/>
              </w:rPr>
            </w:pPr>
            <w:r w:rsidRPr="004B11BD">
              <w:rPr>
                <w:b/>
                <w:color w:val="FFFFFF"/>
                <w:sz w:val="28"/>
                <w:szCs w:val="28"/>
              </w:rPr>
              <w:t>MEDIUM</w:t>
            </w:r>
          </w:p>
        </w:tc>
      </w:tr>
      <w:tr w:rsidR="008520C0" w:rsidRPr="00312005" w:rsidTr="008520C0">
        <w:trPr>
          <w:cantSplit/>
          <w:trHeight w:val="567"/>
        </w:trPr>
        <w:tc>
          <w:tcPr>
            <w:tcW w:w="2340" w:type="dxa"/>
            <w:vMerge/>
            <w:shd w:val="clear" w:color="auto" w:fill="00CCFF"/>
          </w:tcPr>
          <w:p w:rsidR="008520C0" w:rsidRDefault="008520C0" w:rsidP="008520C0"/>
        </w:tc>
        <w:tc>
          <w:tcPr>
            <w:tcW w:w="2336" w:type="dxa"/>
            <w:tcBorders>
              <w:right w:val="single" w:sz="24" w:space="0" w:color="auto"/>
            </w:tcBorders>
            <w:shd w:val="clear" w:color="auto" w:fill="auto"/>
            <w:vAlign w:val="center"/>
          </w:tcPr>
          <w:p w:rsidR="008520C0" w:rsidRPr="00312005" w:rsidRDefault="008520C0" w:rsidP="008520C0">
            <w:pPr>
              <w:jc w:val="center"/>
              <w:rPr>
                <w:i/>
              </w:rPr>
            </w:pPr>
          </w:p>
          <w:p w:rsidR="008520C0" w:rsidRPr="00312005" w:rsidRDefault="008520C0" w:rsidP="008520C0">
            <w:pPr>
              <w:jc w:val="center"/>
              <w:rPr>
                <w:i/>
              </w:rPr>
            </w:pPr>
            <w:r w:rsidRPr="00312005">
              <w:rPr>
                <w:i/>
              </w:rPr>
              <w:t>Very Low</w:t>
            </w:r>
          </w:p>
          <w:p w:rsidR="008520C0" w:rsidRPr="00312005" w:rsidRDefault="008520C0" w:rsidP="008520C0">
            <w:pPr>
              <w:jc w:val="center"/>
              <w:rPr>
                <w:i/>
              </w:rPr>
            </w:pPr>
          </w:p>
        </w:tc>
        <w:tc>
          <w:tcPr>
            <w:tcW w:w="1264" w:type="dxa"/>
            <w:tcBorders>
              <w:top w:val="dashed" w:sz="4" w:space="0" w:color="auto"/>
              <w:left w:val="single" w:sz="24" w:space="0" w:color="auto"/>
              <w:bottom w:val="single" w:sz="24" w:space="0" w:color="auto"/>
              <w:right w:val="nil"/>
            </w:tcBorders>
            <w:shd w:val="clear" w:color="auto" w:fill="00B050"/>
          </w:tcPr>
          <w:p w:rsidR="008520C0" w:rsidRPr="00312005" w:rsidRDefault="008520C0" w:rsidP="008520C0">
            <w:pPr>
              <w:jc w:val="center"/>
              <w:rPr>
                <w:b/>
              </w:rPr>
            </w:pPr>
            <w:r>
              <w:rPr>
                <w:i/>
                <w:noProof/>
                <w:lang w:eastAsia="en-GB"/>
              </w:rPr>
              <mc:AlternateContent>
                <mc:Choice Requires="wps">
                  <w:drawing>
                    <wp:anchor distT="0" distB="0" distL="114300" distR="114300" simplePos="0" relativeHeight="251662336" behindDoc="0" locked="0" layoutInCell="1" allowOverlap="1" wp14:anchorId="2827FCA1" wp14:editId="21137B2A">
                      <wp:simplePos x="0" y="0"/>
                      <wp:positionH relativeFrom="column">
                        <wp:posOffset>-18415</wp:posOffset>
                      </wp:positionH>
                      <wp:positionV relativeFrom="paragraph">
                        <wp:posOffset>48260</wp:posOffset>
                      </wp:positionV>
                      <wp:extent cx="3048000" cy="457200"/>
                      <wp:effectExtent l="9525" t="9525"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57200"/>
                              </a:xfrm>
                              <a:prstGeom prst="rect">
                                <a:avLst/>
                              </a:prstGeom>
                              <a:solidFill>
                                <a:srgbClr val="00B050"/>
                              </a:solidFill>
                              <a:ln w="9525">
                                <a:solidFill>
                                  <a:srgbClr val="00B050"/>
                                </a:solidFill>
                                <a:miter lim="800000"/>
                                <a:headEnd/>
                                <a:tailEnd/>
                              </a:ln>
                            </wps:spPr>
                            <wps:txbx>
                              <w:txbxContent>
                                <w:p w:rsidR="000E30D9" w:rsidRPr="004B11BD" w:rsidRDefault="000E30D9" w:rsidP="008520C0">
                                  <w:pPr>
                                    <w:rPr>
                                      <w:b/>
                                      <w:color w:val="FFFFFF"/>
                                      <w:szCs w:val="24"/>
                                    </w:rPr>
                                  </w:pPr>
                                  <w:r w:rsidRPr="004B11BD">
                                    <w:rPr>
                                      <w:b/>
                                      <w:color w:val="FFFFFF"/>
                                      <w:szCs w:val="24"/>
                                    </w:rPr>
                                    <w:t>Self-Assessment Review – Referencing Common Indicators for Success</w:t>
                                  </w:r>
                                </w:p>
                                <w:p w:rsidR="000E30D9" w:rsidRDefault="000E30D9" w:rsidP="008520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1.45pt;margin-top:3.8pt;width:240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" fillcolor="#00b050" strokecolor="#00b050">
                      <v:textbox>
                        <w:txbxContent>
                          <w:p w:rsidR="000E30D9" w:rsidRPr="004B11BD" w:rsidRDefault="000E30D9" w:rsidP="008520C0">
                            <w:pPr>
                              <w:rPr>
                                <w:b/>
                                <w:color w:val="FFFFFF"/>
                                <w:szCs w:val="24"/>
                              </w:rPr>
                            </w:pPr>
                            <w:r w:rsidRPr="004B11BD">
                              <w:rPr>
                                <w:b/>
                                <w:color w:val="FFFFFF"/>
                                <w:szCs w:val="24"/>
                              </w:rPr>
                              <w:t>Self-Assessment Review – Referencing Common Indicators for Success</w:t>
                            </w:r>
                          </w:p>
                          <w:p w:rsidR="000E30D9" w:rsidRDefault="000E30D9" w:rsidP="008520C0"/>
                        </w:txbxContent>
                      </v:textbox>
                    </v:shape>
                  </w:pict>
                </mc:Fallback>
              </mc:AlternateContent>
            </w:r>
          </w:p>
        </w:tc>
        <w:tc>
          <w:tcPr>
            <w:tcW w:w="1080" w:type="dxa"/>
            <w:tcBorders>
              <w:top w:val="dashed" w:sz="4" w:space="0" w:color="auto"/>
              <w:left w:val="nil"/>
              <w:bottom w:val="single" w:sz="24" w:space="0" w:color="auto"/>
              <w:right w:val="nil"/>
            </w:tcBorders>
            <w:shd w:val="clear" w:color="auto" w:fill="00B050"/>
          </w:tcPr>
          <w:p w:rsidR="008520C0" w:rsidRPr="00312005" w:rsidRDefault="008520C0" w:rsidP="008520C0">
            <w:pPr>
              <w:jc w:val="center"/>
              <w:rPr>
                <w:b/>
              </w:rPr>
            </w:pPr>
          </w:p>
        </w:tc>
        <w:tc>
          <w:tcPr>
            <w:tcW w:w="1080" w:type="dxa"/>
            <w:tcBorders>
              <w:top w:val="single" w:sz="24" w:space="0" w:color="auto"/>
              <w:left w:val="nil"/>
              <w:bottom w:val="single" w:sz="24" w:space="0" w:color="auto"/>
              <w:right w:val="nil"/>
            </w:tcBorders>
            <w:shd w:val="clear" w:color="auto" w:fill="00B050"/>
          </w:tcPr>
          <w:p w:rsidR="008520C0" w:rsidRPr="00312005" w:rsidRDefault="008520C0" w:rsidP="008520C0">
            <w:pPr>
              <w:jc w:val="center"/>
              <w:rPr>
                <w:b/>
                <w:sz w:val="20"/>
              </w:rPr>
            </w:pPr>
          </w:p>
          <w:p w:rsidR="008520C0" w:rsidRPr="00312005" w:rsidRDefault="008520C0" w:rsidP="008520C0">
            <w:pPr>
              <w:jc w:val="center"/>
              <w:rPr>
                <w:b/>
                <w:sz w:val="20"/>
              </w:rPr>
            </w:pPr>
          </w:p>
          <w:p w:rsidR="008520C0" w:rsidRPr="00312005" w:rsidRDefault="008520C0" w:rsidP="008520C0">
            <w:pPr>
              <w:jc w:val="center"/>
              <w:rPr>
                <w:b/>
                <w:sz w:val="20"/>
              </w:rPr>
            </w:pPr>
          </w:p>
        </w:tc>
        <w:tc>
          <w:tcPr>
            <w:tcW w:w="1168" w:type="dxa"/>
            <w:tcBorders>
              <w:top w:val="single" w:sz="24" w:space="0" w:color="auto"/>
              <w:left w:val="nil"/>
              <w:bottom w:val="single" w:sz="24" w:space="0" w:color="auto"/>
              <w:right w:val="nil"/>
            </w:tcBorders>
            <w:shd w:val="clear" w:color="auto" w:fill="00B050"/>
          </w:tcPr>
          <w:p w:rsidR="008520C0" w:rsidRPr="00312005" w:rsidRDefault="008520C0" w:rsidP="008520C0">
            <w:pPr>
              <w:jc w:val="center"/>
              <w:rPr>
                <w:b/>
                <w:sz w:val="20"/>
              </w:rPr>
            </w:pPr>
          </w:p>
        </w:tc>
        <w:tc>
          <w:tcPr>
            <w:tcW w:w="1352" w:type="dxa"/>
            <w:tcBorders>
              <w:top w:val="single" w:sz="24" w:space="0" w:color="auto"/>
              <w:left w:val="nil"/>
              <w:bottom w:val="single" w:sz="24" w:space="0" w:color="auto"/>
              <w:right w:val="single" w:sz="24" w:space="0" w:color="auto"/>
            </w:tcBorders>
            <w:shd w:val="clear" w:color="auto" w:fill="00B050"/>
          </w:tcPr>
          <w:p w:rsidR="008520C0" w:rsidRPr="00312005" w:rsidRDefault="008520C0" w:rsidP="008520C0">
            <w:pPr>
              <w:jc w:val="center"/>
              <w:rPr>
                <w:b/>
              </w:rPr>
            </w:pPr>
          </w:p>
          <w:p w:rsidR="008520C0" w:rsidRPr="004B11BD" w:rsidRDefault="008520C0" w:rsidP="008520C0">
            <w:pPr>
              <w:jc w:val="center"/>
              <w:rPr>
                <w:b/>
                <w:color w:val="FFFFFF"/>
                <w:sz w:val="28"/>
                <w:szCs w:val="28"/>
              </w:rPr>
            </w:pPr>
            <w:r w:rsidRPr="004B11BD">
              <w:rPr>
                <w:b/>
                <w:color w:val="FFFFFF"/>
                <w:sz w:val="28"/>
                <w:szCs w:val="28"/>
              </w:rPr>
              <w:t>LOW</w:t>
            </w:r>
          </w:p>
        </w:tc>
      </w:tr>
      <w:tr w:rsidR="008520C0" w:rsidRPr="00312005" w:rsidTr="008520C0">
        <w:trPr>
          <w:cantSplit/>
          <w:trHeight w:val="567"/>
        </w:trPr>
        <w:tc>
          <w:tcPr>
            <w:tcW w:w="2340" w:type="dxa"/>
            <w:vMerge/>
            <w:tcBorders>
              <w:bottom w:val="single" w:sz="4" w:space="0" w:color="auto"/>
            </w:tcBorders>
            <w:shd w:val="clear" w:color="auto" w:fill="00CCFF"/>
          </w:tcPr>
          <w:p w:rsidR="008520C0" w:rsidRDefault="008520C0" w:rsidP="008520C0"/>
        </w:tc>
        <w:tc>
          <w:tcPr>
            <w:tcW w:w="2336" w:type="dxa"/>
            <w:tcBorders>
              <w:bottom w:val="single" w:sz="4" w:space="0" w:color="auto"/>
            </w:tcBorders>
            <w:shd w:val="clear" w:color="auto" w:fill="C0C0C0"/>
          </w:tcPr>
          <w:p w:rsidR="008520C0" w:rsidRDefault="008520C0" w:rsidP="008520C0"/>
          <w:p w:rsidR="008520C0" w:rsidRDefault="008520C0" w:rsidP="008520C0"/>
          <w:p w:rsidR="008520C0" w:rsidRDefault="008520C0" w:rsidP="008520C0">
            <w:r>
              <w:rPr>
                <w:b/>
                <w:noProof/>
                <w:lang w:eastAsia="en-GB"/>
              </w:rPr>
              <mc:AlternateContent>
                <mc:Choice Requires="wps">
                  <w:drawing>
                    <wp:anchor distT="0" distB="0" distL="114300" distR="114300" simplePos="0" relativeHeight="251659264" behindDoc="0" locked="0" layoutInCell="1" allowOverlap="1" wp14:anchorId="0368C976" wp14:editId="6605671E">
                      <wp:simplePos x="0" y="0"/>
                      <wp:positionH relativeFrom="column">
                        <wp:posOffset>163195</wp:posOffset>
                      </wp:positionH>
                      <wp:positionV relativeFrom="paragraph">
                        <wp:posOffset>302260</wp:posOffset>
                      </wp:positionV>
                      <wp:extent cx="4575175" cy="0"/>
                      <wp:effectExtent l="31750" t="120015" r="41275" b="11811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5175" cy="0"/>
                              </a:xfrm>
                              <a:prstGeom prst="line">
                                <a:avLst/>
                              </a:prstGeom>
                              <a:noFill/>
                              <a:ln w="508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5pt,23.8pt" to="373.1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" strokeweight="4pt">
                      <v:stroke endarrow="block"/>
                    </v:line>
                  </w:pict>
                </mc:Fallback>
              </mc:AlternateContent>
            </w:r>
          </w:p>
        </w:tc>
        <w:tc>
          <w:tcPr>
            <w:tcW w:w="1264" w:type="dxa"/>
            <w:tcBorders>
              <w:top w:val="single" w:sz="24" w:space="0" w:color="auto"/>
              <w:bottom w:val="single" w:sz="4" w:space="0" w:color="auto"/>
            </w:tcBorders>
            <w:shd w:val="clear" w:color="auto" w:fill="auto"/>
            <w:vAlign w:val="center"/>
          </w:tcPr>
          <w:p w:rsidR="008520C0" w:rsidRPr="00312005" w:rsidRDefault="008520C0" w:rsidP="008520C0">
            <w:pPr>
              <w:jc w:val="center"/>
              <w:rPr>
                <w:i/>
              </w:rPr>
            </w:pPr>
            <w:r w:rsidRPr="00312005">
              <w:rPr>
                <w:i/>
              </w:rPr>
              <w:t>Very Low</w:t>
            </w:r>
          </w:p>
        </w:tc>
        <w:tc>
          <w:tcPr>
            <w:tcW w:w="1080" w:type="dxa"/>
            <w:tcBorders>
              <w:top w:val="single" w:sz="24" w:space="0" w:color="auto"/>
              <w:bottom w:val="single" w:sz="4" w:space="0" w:color="auto"/>
            </w:tcBorders>
            <w:shd w:val="clear" w:color="auto" w:fill="auto"/>
            <w:vAlign w:val="center"/>
          </w:tcPr>
          <w:p w:rsidR="008520C0" w:rsidRPr="00312005" w:rsidRDefault="008520C0" w:rsidP="008520C0">
            <w:pPr>
              <w:jc w:val="center"/>
              <w:rPr>
                <w:i/>
              </w:rPr>
            </w:pPr>
            <w:r w:rsidRPr="00312005">
              <w:rPr>
                <w:i/>
              </w:rPr>
              <w:t>Low</w:t>
            </w:r>
          </w:p>
        </w:tc>
        <w:tc>
          <w:tcPr>
            <w:tcW w:w="1080" w:type="dxa"/>
            <w:tcBorders>
              <w:top w:val="single" w:sz="24" w:space="0" w:color="auto"/>
              <w:bottom w:val="single" w:sz="4" w:space="0" w:color="auto"/>
            </w:tcBorders>
            <w:shd w:val="clear" w:color="auto" w:fill="auto"/>
            <w:vAlign w:val="center"/>
          </w:tcPr>
          <w:p w:rsidR="008520C0" w:rsidRPr="00312005" w:rsidRDefault="008520C0" w:rsidP="008520C0">
            <w:pPr>
              <w:jc w:val="center"/>
              <w:rPr>
                <w:i/>
              </w:rPr>
            </w:pPr>
            <w:r w:rsidRPr="00312005">
              <w:rPr>
                <w:i/>
              </w:rPr>
              <w:t>Medium</w:t>
            </w:r>
          </w:p>
        </w:tc>
        <w:tc>
          <w:tcPr>
            <w:tcW w:w="1168" w:type="dxa"/>
            <w:tcBorders>
              <w:top w:val="single" w:sz="24" w:space="0" w:color="auto"/>
              <w:bottom w:val="single" w:sz="4" w:space="0" w:color="auto"/>
            </w:tcBorders>
            <w:shd w:val="clear" w:color="auto" w:fill="auto"/>
            <w:vAlign w:val="center"/>
          </w:tcPr>
          <w:p w:rsidR="008520C0" w:rsidRPr="00312005" w:rsidRDefault="008520C0" w:rsidP="008520C0">
            <w:pPr>
              <w:jc w:val="center"/>
              <w:rPr>
                <w:i/>
              </w:rPr>
            </w:pPr>
            <w:r w:rsidRPr="00312005">
              <w:rPr>
                <w:i/>
              </w:rPr>
              <w:t>High</w:t>
            </w:r>
          </w:p>
        </w:tc>
        <w:tc>
          <w:tcPr>
            <w:tcW w:w="1352" w:type="dxa"/>
            <w:tcBorders>
              <w:top w:val="single" w:sz="24" w:space="0" w:color="auto"/>
              <w:bottom w:val="single" w:sz="4" w:space="0" w:color="auto"/>
            </w:tcBorders>
            <w:shd w:val="clear" w:color="auto" w:fill="auto"/>
            <w:vAlign w:val="center"/>
          </w:tcPr>
          <w:p w:rsidR="008520C0" w:rsidRPr="00312005" w:rsidRDefault="008520C0" w:rsidP="008520C0">
            <w:pPr>
              <w:jc w:val="center"/>
              <w:rPr>
                <w:i/>
              </w:rPr>
            </w:pPr>
            <w:r w:rsidRPr="00312005">
              <w:rPr>
                <w:i/>
              </w:rPr>
              <w:t>Very High</w:t>
            </w:r>
          </w:p>
        </w:tc>
      </w:tr>
      <w:tr w:rsidR="008520C0" w:rsidRPr="00312005" w:rsidTr="008520C0">
        <w:tc>
          <w:tcPr>
            <w:tcW w:w="10620" w:type="dxa"/>
            <w:gridSpan w:val="7"/>
            <w:shd w:val="clear" w:color="auto" w:fill="00CCFF"/>
          </w:tcPr>
          <w:p w:rsidR="008520C0" w:rsidRPr="00312005" w:rsidRDefault="008520C0" w:rsidP="008520C0">
            <w:pPr>
              <w:jc w:val="center"/>
              <w:rPr>
                <w:b/>
                <w:bCs/>
              </w:rPr>
            </w:pPr>
          </w:p>
          <w:p w:rsidR="008520C0" w:rsidRPr="00312005" w:rsidRDefault="008520C0" w:rsidP="008520C0">
            <w:pPr>
              <w:jc w:val="center"/>
              <w:rPr>
                <w:b/>
                <w:bCs/>
              </w:rPr>
            </w:pPr>
            <w:r>
              <w:rPr>
                <w:i/>
                <w:noProof/>
                <w:lang w:eastAsia="en-GB"/>
              </w:rPr>
              <mc:AlternateContent>
                <mc:Choice Requires="wps">
                  <w:drawing>
                    <wp:anchor distT="0" distB="0" distL="114300" distR="114300" simplePos="0" relativeHeight="251661312" behindDoc="0" locked="0" layoutInCell="1" allowOverlap="1" wp14:anchorId="7851CD07" wp14:editId="75336B4B">
                      <wp:simplePos x="0" y="0"/>
                      <wp:positionH relativeFrom="column">
                        <wp:posOffset>260985</wp:posOffset>
                      </wp:positionH>
                      <wp:positionV relativeFrom="paragraph">
                        <wp:posOffset>-18415</wp:posOffset>
                      </wp:positionV>
                      <wp:extent cx="2868930" cy="685800"/>
                      <wp:effectExtent l="5715" t="3810" r="1905" b="571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8930" cy="6858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30D9" w:rsidRPr="00117707" w:rsidRDefault="000E30D9" w:rsidP="008520C0">
                                  <w:pPr>
                                    <w:rPr>
                                      <w:b/>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20.55pt;margin-top:-1.45pt;width:225.9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" stroked="f">
                      <v:fill opacity="0"/>
                      <v:textbox>
                        <w:txbxContent>
                          <w:p w:rsidR="000E30D9" w:rsidRPr="00117707" w:rsidRDefault="000E30D9" w:rsidP="008520C0">
                            <w:pPr>
                              <w:rPr>
                                <w:b/>
                                <w:szCs w:val="24"/>
                              </w:rPr>
                            </w:pPr>
                          </w:p>
                        </w:txbxContent>
                      </v:textbox>
                    </v:shape>
                  </w:pict>
                </mc:Fallback>
              </mc:AlternateContent>
            </w:r>
            <w:r w:rsidRPr="00312005">
              <w:rPr>
                <w:b/>
                <w:bCs/>
              </w:rPr>
              <w:t>(From Section C4.1)</w:t>
            </w:r>
          </w:p>
          <w:p w:rsidR="008520C0" w:rsidRPr="00312005" w:rsidRDefault="008520C0" w:rsidP="008520C0">
            <w:pPr>
              <w:jc w:val="center"/>
              <w:rPr>
                <w:b/>
                <w:bCs/>
              </w:rPr>
            </w:pPr>
          </w:p>
          <w:p w:rsidR="008520C0" w:rsidRPr="00312005" w:rsidRDefault="008520C0" w:rsidP="008520C0">
            <w:pPr>
              <w:jc w:val="center"/>
              <w:rPr>
                <w:b/>
              </w:rPr>
            </w:pPr>
            <w:r w:rsidRPr="00312005">
              <w:rPr>
                <w:b/>
                <w:bCs/>
              </w:rPr>
              <w:t>Overall</w:t>
            </w:r>
            <w:r w:rsidRPr="00312005">
              <w:rPr>
                <w:b/>
                <w:bCs/>
                <w:sz w:val="20"/>
              </w:rPr>
              <w:t xml:space="preserve"> </w:t>
            </w:r>
            <w:r w:rsidRPr="00312005">
              <w:rPr>
                <w:b/>
                <w:bCs/>
              </w:rPr>
              <w:t xml:space="preserve">Complexity </w:t>
            </w:r>
            <w:r w:rsidRPr="00312005">
              <w:rPr>
                <w:b/>
              </w:rPr>
              <w:t>Assessment</w:t>
            </w:r>
          </w:p>
          <w:p w:rsidR="008520C0" w:rsidRPr="00312005" w:rsidRDefault="008520C0" w:rsidP="008520C0">
            <w:pPr>
              <w:jc w:val="center"/>
              <w:rPr>
                <w:b/>
              </w:rPr>
            </w:pPr>
            <w:r w:rsidRPr="00312005">
              <w:rPr>
                <w:b/>
              </w:rPr>
              <w:t xml:space="preserve">     </w:t>
            </w:r>
          </w:p>
        </w:tc>
      </w:tr>
      <w:tr w:rsidR="008520C0" w:rsidTr="008520C0">
        <w:tc>
          <w:tcPr>
            <w:tcW w:w="10620" w:type="dxa"/>
            <w:gridSpan w:val="7"/>
            <w:shd w:val="clear" w:color="auto" w:fill="auto"/>
          </w:tcPr>
          <w:p w:rsidR="008520C0" w:rsidRPr="00312005" w:rsidRDefault="008520C0" w:rsidP="008520C0">
            <w:pPr>
              <w:rPr>
                <w:b/>
                <w:sz w:val="20"/>
              </w:rPr>
            </w:pPr>
            <w:r w:rsidRPr="00312005">
              <w:rPr>
                <w:b/>
                <w:sz w:val="20"/>
              </w:rPr>
              <w:t xml:space="preserve">Transfer the overall Risk Potential Assessment above </w:t>
            </w:r>
            <w:r w:rsidR="004605C9" w:rsidRPr="00312005">
              <w:rPr>
                <w:b/>
                <w:sz w:val="20"/>
              </w:rPr>
              <w:t>(LOW</w:t>
            </w:r>
            <w:r w:rsidRPr="00312005">
              <w:rPr>
                <w:b/>
                <w:sz w:val="32"/>
                <w:szCs w:val="32"/>
              </w:rPr>
              <w:t xml:space="preserve"> / </w:t>
            </w:r>
            <w:r w:rsidRPr="00312005">
              <w:rPr>
                <w:b/>
                <w:sz w:val="32"/>
                <w:szCs w:val="32"/>
                <w:u w:val="single"/>
              </w:rPr>
              <w:t>MEDIUM</w:t>
            </w:r>
            <w:r w:rsidRPr="00312005">
              <w:rPr>
                <w:b/>
                <w:sz w:val="32"/>
                <w:szCs w:val="32"/>
              </w:rPr>
              <w:t xml:space="preserve"> / </w:t>
            </w:r>
            <w:r w:rsidR="004605C9" w:rsidRPr="00312005">
              <w:rPr>
                <w:b/>
                <w:sz w:val="32"/>
                <w:szCs w:val="32"/>
                <w:u w:val="single"/>
              </w:rPr>
              <w:t>HIGH</w:t>
            </w:r>
            <w:r w:rsidR="004605C9" w:rsidRPr="00312005">
              <w:rPr>
                <w:b/>
                <w:sz w:val="20"/>
              </w:rPr>
              <w:t>)</w:t>
            </w:r>
            <w:r w:rsidRPr="00312005">
              <w:rPr>
                <w:b/>
                <w:sz w:val="20"/>
              </w:rPr>
              <w:t xml:space="preserve"> to box </w:t>
            </w:r>
            <w:proofErr w:type="spellStart"/>
            <w:r w:rsidRPr="00312005">
              <w:rPr>
                <w:b/>
                <w:sz w:val="20"/>
              </w:rPr>
              <w:t>A.11</w:t>
            </w:r>
            <w:proofErr w:type="spellEnd"/>
            <w:r w:rsidRPr="00312005">
              <w:rPr>
                <w:b/>
                <w:sz w:val="20"/>
              </w:rPr>
              <w:t xml:space="preserve"> on the page 1 of the RPA-2.</w:t>
            </w:r>
          </w:p>
          <w:p w:rsidR="008520C0" w:rsidRDefault="008520C0" w:rsidP="008520C0"/>
        </w:tc>
      </w:tr>
    </w:tbl>
    <w:p w:rsidR="008520C0" w:rsidRDefault="008520C0" w:rsidP="008520C0">
      <w:r>
        <w:br w:type="page"/>
      </w: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7380"/>
      </w:tblGrid>
      <w:tr w:rsidR="008520C0" w:rsidTr="008520C0">
        <w:tc>
          <w:tcPr>
            <w:tcW w:w="10620" w:type="dxa"/>
            <w:gridSpan w:val="2"/>
            <w:tcBorders>
              <w:bottom w:val="single" w:sz="4" w:space="0" w:color="auto"/>
            </w:tcBorders>
            <w:shd w:val="clear" w:color="auto" w:fill="808080"/>
          </w:tcPr>
          <w:p w:rsidR="008520C0" w:rsidRPr="00312005" w:rsidRDefault="008520C0" w:rsidP="008520C0">
            <w:pPr>
              <w:rPr>
                <w:b/>
                <w:color w:val="FFFFFF"/>
                <w:sz w:val="28"/>
                <w:szCs w:val="28"/>
              </w:rPr>
            </w:pPr>
            <w:r w:rsidRPr="00312005">
              <w:rPr>
                <w:b/>
                <w:color w:val="FFFFFF"/>
                <w:sz w:val="28"/>
                <w:szCs w:val="28"/>
              </w:rPr>
              <w:t>Section E- About this form and  what to do next</w:t>
            </w:r>
          </w:p>
          <w:p w:rsidR="008520C0" w:rsidRDefault="008520C0" w:rsidP="008520C0"/>
        </w:tc>
      </w:tr>
      <w:tr w:rsidR="008520C0" w:rsidTr="008520C0">
        <w:tc>
          <w:tcPr>
            <w:tcW w:w="10620" w:type="dxa"/>
            <w:gridSpan w:val="2"/>
            <w:shd w:val="clear" w:color="auto" w:fill="C0C0C0"/>
          </w:tcPr>
          <w:p w:rsidR="008520C0" w:rsidRDefault="008520C0" w:rsidP="008520C0">
            <w:r>
              <w:t>1. Who should complete the RPA-2 assessment?</w:t>
            </w:r>
          </w:p>
        </w:tc>
      </w:tr>
      <w:tr w:rsidR="008520C0" w:rsidTr="008520C0">
        <w:tc>
          <w:tcPr>
            <w:tcW w:w="10620" w:type="dxa"/>
            <w:gridSpan w:val="2"/>
            <w:tcBorders>
              <w:bottom w:val="single" w:sz="4" w:space="0" w:color="auto"/>
            </w:tcBorders>
            <w:shd w:val="clear" w:color="auto" w:fill="auto"/>
          </w:tcPr>
          <w:p w:rsidR="008520C0" w:rsidRPr="00312005" w:rsidRDefault="008520C0" w:rsidP="008520C0">
            <w:pPr>
              <w:rPr>
                <w:sz w:val="20"/>
              </w:rPr>
            </w:pPr>
          </w:p>
          <w:p w:rsidR="008520C0" w:rsidRPr="00312005" w:rsidRDefault="008520C0" w:rsidP="008520C0">
            <w:pPr>
              <w:rPr>
                <w:sz w:val="20"/>
              </w:rPr>
            </w:pPr>
            <w:r>
              <w:rPr>
                <w:sz w:val="20"/>
              </w:rPr>
              <w:t>Policy, p</w:t>
            </w:r>
            <w:r w:rsidRPr="00312005">
              <w:rPr>
                <w:sz w:val="20"/>
              </w:rPr>
              <w:t>rogrammes/projects assessed as potentially Medium or High Risk in their Complexity or Strategic Importance through Stage 1 (RPA-1 form).  The</w:t>
            </w:r>
            <w:r>
              <w:rPr>
                <w:sz w:val="20"/>
              </w:rPr>
              <w:t xml:space="preserve"> SPO/</w:t>
            </w:r>
            <w:r w:rsidRPr="00312005">
              <w:rPr>
                <w:sz w:val="20"/>
              </w:rPr>
              <w:t>SRO should complete the RPA-2 as early in the life of the policy /programme/project as possible.</w:t>
            </w:r>
          </w:p>
          <w:p w:rsidR="008520C0" w:rsidRDefault="008520C0" w:rsidP="008520C0"/>
        </w:tc>
      </w:tr>
      <w:tr w:rsidR="008520C0" w:rsidTr="008520C0">
        <w:tc>
          <w:tcPr>
            <w:tcW w:w="10620" w:type="dxa"/>
            <w:gridSpan w:val="2"/>
            <w:shd w:val="clear" w:color="auto" w:fill="C0C0C0"/>
          </w:tcPr>
          <w:p w:rsidR="008520C0" w:rsidRPr="00312005" w:rsidRDefault="008520C0" w:rsidP="008520C0">
            <w:pPr>
              <w:rPr>
                <w:sz w:val="20"/>
              </w:rPr>
            </w:pPr>
            <w:r w:rsidRPr="00AD6716">
              <w:t xml:space="preserve">2. What is the </w:t>
            </w:r>
            <w:r>
              <w:t>RPA-2</w:t>
            </w:r>
            <w:r w:rsidRPr="00AD6716">
              <w:t xml:space="preserve"> for?</w:t>
            </w:r>
          </w:p>
        </w:tc>
      </w:tr>
      <w:tr w:rsidR="008520C0" w:rsidTr="008520C0">
        <w:tc>
          <w:tcPr>
            <w:tcW w:w="10620" w:type="dxa"/>
            <w:gridSpan w:val="2"/>
            <w:tcBorders>
              <w:bottom w:val="single" w:sz="4" w:space="0" w:color="auto"/>
            </w:tcBorders>
            <w:shd w:val="clear" w:color="auto" w:fill="auto"/>
          </w:tcPr>
          <w:p w:rsidR="008520C0" w:rsidRPr="00312005" w:rsidRDefault="008520C0" w:rsidP="008520C0">
            <w:pPr>
              <w:rPr>
                <w:sz w:val="20"/>
              </w:rPr>
            </w:pPr>
          </w:p>
          <w:p w:rsidR="008520C0" w:rsidRPr="00312005" w:rsidRDefault="008520C0" w:rsidP="008520C0">
            <w:pPr>
              <w:rPr>
                <w:sz w:val="20"/>
              </w:rPr>
            </w:pPr>
            <w:r w:rsidRPr="00312005">
              <w:rPr>
                <w:sz w:val="20"/>
              </w:rPr>
              <w:t xml:space="preserve">The form helps assess </w:t>
            </w:r>
            <w:r w:rsidRPr="00312005">
              <w:rPr>
                <w:bCs/>
                <w:sz w:val="20"/>
              </w:rPr>
              <w:t xml:space="preserve">whether a policy/programme/project must be supported with the SG’s Independent Assurance process.  </w:t>
            </w:r>
            <w:r w:rsidRPr="00312005">
              <w:rPr>
                <w:sz w:val="20"/>
              </w:rPr>
              <w:t>The assessment is an indicator of risk potential, it is not a risk analysis model but can be an input to one.  The assessment may enable discussion about the risks to and responsibilities for delivery of the policy, programme or project.  It may also help identify areas where specific skills, commensurate with the level of complexity, may be required.</w:t>
            </w:r>
          </w:p>
          <w:p w:rsidR="008520C0" w:rsidRPr="00312005" w:rsidRDefault="008520C0" w:rsidP="008520C0">
            <w:pPr>
              <w:rPr>
                <w:sz w:val="20"/>
              </w:rPr>
            </w:pPr>
          </w:p>
        </w:tc>
      </w:tr>
      <w:tr w:rsidR="008520C0" w:rsidTr="008520C0">
        <w:tc>
          <w:tcPr>
            <w:tcW w:w="10620" w:type="dxa"/>
            <w:gridSpan w:val="2"/>
            <w:shd w:val="clear" w:color="auto" w:fill="C0C0C0"/>
          </w:tcPr>
          <w:p w:rsidR="008520C0" w:rsidRPr="00312005" w:rsidRDefault="008520C0" w:rsidP="008520C0">
            <w:pPr>
              <w:rPr>
                <w:sz w:val="20"/>
              </w:rPr>
            </w:pPr>
            <w:r>
              <w:t xml:space="preserve">3. Who will use the </w:t>
            </w:r>
            <w:r w:rsidRPr="00AD6716">
              <w:t xml:space="preserve">information provided in this </w:t>
            </w:r>
            <w:r>
              <w:t>RPA-2</w:t>
            </w:r>
            <w:r w:rsidRPr="00AD6716">
              <w:t>?</w:t>
            </w:r>
          </w:p>
        </w:tc>
      </w:tr>
      <w:tr w:rsidR="008520C0" w:rsidTr="008520C0">
        <w:tc>
          <w:tcPr>
            <w:tcW w:w="10620" w:type="dxa"/>
            <w:gridSpan w:val="2"/>
            <w:tcBorders>
              <w:bottom w:val="single" w:sz="4" w:space="0" w:color="auto"/>
            </w:tcBorders>
            <w:shd w:val="clear" w:color="auto" w:fill="auto"/>
          </w:tcPr>
          <w:p w:rsidR="008520C0" w:rsidRPr="00312005" w:rsidRDefault="008520C0" w:rsidP="008520C0">
            <w:pPr>
              <w:rPr>
                <w:b/>
                <w:bCs/>
                <w:sz w:val="20"/>
              </w:rPr>
            </w:pPr>
          </w:p>
          <w:p w:rsidR="008520C0" w:rsidRPr="00312005" w:rsidRDefault="008520C0" w:rsidP="008520C0">
            <w:pPr>
              <w:rPr>
                <w:sz w:val="20"/>
              </w:rPr>
            </w:pPr>
            <w:r w:rsidRPr="00312005">
              <w:rPr>
                <w:b/>
                <w:bCs/>
                <w:sz w:val="20"/>
              </w:rPr>
              <w:t>In accordance with the Data Protection Act 1998 -</w:t>
            </w:r>
            <w:r w:rsidRPr="00312005">
              <w:rPr>
                <w:b/>
                <w:bCs/>
                <w:sz w:val="16"/>
                <w:szCs w:val="16"/>
              </w:rPr>
              <w:t xml:space="preserve"> </w:t>
            </w:r>
            <w:r w:rsidRPr="00312005">
              <w:rPr>
                <w:sz w:val="20"/>
              </w:rPr>
              <w:t xml:space="preserve">It is intended that the data collected in this form will be used by the SG for its own purposes and also to inform other areas of Government business.  The data may also be used to make you aware of services, advice and guidance. Please direct any issues related to the use of data within this form to the PPM Centre of Expertise (0131-244-7468 / e-mail </w:t>
            </w:r>
            <w:hyperlink r:id="rId37" w:history="1">
              <w:r w:rsidRPr="00312005">
                <w:rPr>
                  <w:rStyle w:val="Hyperlink"/>
                  <w:sz w:val="20"/>
                </w:rPr>
                <w:t>PPM-CoE@scotland.gsi.gov.uk</w:t>
              </w:r>
            </w:hyperlink>
            <w:r w:rsidRPr="00312005">
              <w:rPr>
                <w:sz w:val="20"/>
              </w:rPr>
              <w:t>)</w:t>
            </w:r>
          </w:p>
          <w:p w:rsidR="008520C0" w:rsidRPr="00312005" w:rsidRDefault="008520C0" w:rsidP="008520C0">
            <w:pPr>
              <w:rPr>
                <w:sz w:val="20"/>
              </w:rPr>
            </w:pPr>
          </w:p>
        </w:tc>
      </w:tr>
      <w:tr w:rsidR="008520C0" w:rsidTr="008520C0">
        <w:tc>
          <w:tcPr>
            <w:tcW w:w="10620" w:type="dxa"/>
            <w:gridSpan w:val="2"/>
            <w:shd w:val="clear" w:color="auto" w:fill="C0C0C0"/>
          </w:tcPr>
          <w:p w:rsidR="008520C0" w:rsidRPr="00312005" w:rsidRDefault="008520C0" w:rsidP="008520C0">
            <w:pPr>
              <w:rPr>
                <w:sz w:val="20"/>
              </w:rPr>
            </w:pPr>
            <w:r w:rsidRPr="00600DB7">
              <w:t>4. Is the information contained in the RPA</w:t>
            </w:r>
            <w:r>
              <w:t>-2</w:t>
            </w:r>
            <w:r w:rsidRPr="00600DB7">
              <w:t xml:space="preserve"> releasable under FOI?</w:t>
            </w:r>
          </w:p>
        </w:tc>
      </w:tr>
      <w:tr w:rsidR="008520C0" w:rsidTr="008520C0">
        <w:tc>
          <w:tcPr>
            <w:tcW w:w="10620" w:type="dxa"/>
            <w:gridSpan w:val="2"/>
            <w:tcBorders>
              <w:bottom w:val="single" w:sz="4" w:space="0" w:color="auto"/>
            </w:tcBorders>
            <w:shd w:val="clear" w:color="auto" w:fill="auto"/>
          </w:tcPr>
          <w:p w:rsidR="008520C0" w:rsidRPr="00312005" w:rsidRDefault="008520C0" w:rsidP="008520C0">
            <w:pPr>
              <w:rPr>
                <w:sz w:val="20"/>
              </w:rPr>
            </w:pPr>
          </w:p>
          <w:p w:rsidR="008520C0" w:rsidRPr="00312005" w:rsidRDefault="008520C0" w:rsidP="008520C0">
            <w:pPr>
              <w:rPr>
                <w:sz w:val="20"/>
              </w:rPr>
            </w:pPr>
            <w:r w:rsidRPr="00312005">
              <w:rPr>
                <w:sz w:val="20"/>
              </w:rPr>
              <w:t>The SPO/SRO is responsible for considering any FoI Request in relation to the RPA-2.  Please advise the PPM-CoE of any such request.</w:t>
            </w:r>
          </w:p>
          <w:p w:rsidR="008520C0" w:rsidRPr="00312005" w:rsidRDefault="008520C0" w:rsidP="008520C0">
            <w:pPr>
              <w:rPr>
                <w:sz w:val="20"/>
              </w:rPr>
            </w:pPr>
          </w:p>
        </w:tc>
      </w:tr>
      <w:tr w:rsidR="008520C0" w:rsidTr="008520C0">
        <w:tc>
          <w:tcPr>
            <w:tcW w:w="10620" w:type="dxa"/>
            <w:gridSpan w:val="2"/>
            <w:shd w:val="clear" w:color="auto" w:fill="C0C0C0"/>
          </w:tcPr>
          <w:p w:rsidR="008520C0" w:rsidRPr="00312005" w:rsidRDefault="008520C0" w:rsidP="008520C0">
            <w:pPr>
              <w:rPr>
                <w:sz w:val="20"/>
              </w:rPr>
            </w:pPr>
            <w:r w:rsidRPr="00600DB7">
              <w:t xml:space="preserve">5. How </w:t>
            </w:r>
            <w:r>
              <w:t>t</w:t>
            </w:r>
            <w:r w:rsidRPr="00600DB7">
              <w:t>o complete the RPA</w:t>
            </w:r>
            <w:r>
              <w:t>-2</w:t>
            </w:r>
            <w:r w:rsidRPr="00600DB7">
              <w:t xml:space="preserve"> Form</w:t>
            </w:r>
          </w:p>
        </w:tc>
      </w:tr>
      <w:tr w:rsidR="008520C0" w:rsidTr="008520C0">
        <w:tc>
          <w:tcPr>
            <w:tcW w:w="10620" w:type="dxa"/>
            <w:gridSpan w:val="2"/>
            <w:tcBorders>
              <w:bottom w:val="single" w:sz="4" w:space="0" w:color="auto"/>
            </w:tcBorders>
            <w:shd w:val="clear" w:color="auto" w:fill="auto"/>
          </w:tcPr>
          <w:p w:rsidR="008520C0" w:rsidRPr="00312005" w:rsidRDefault="008520C0" w:rsidP="008520C0">
            <w:pPr>
              <w:rPr>
                <w:b/>
                <w:sz w:val="20"/>
              </w:rPr>
            </w:pPr>
          </w:p>
          <w:p w:rsidR="008520C0" w:rsidRPr="00312005" w:rsidRDefault="008520C0" w:rsidP="008520C0">
            <w:pPr>
              <w:rPr>
                <w:sz w:val="20"/>
              </w:rPr>
            </w:pPr>
            <w:r w:rsidRPr="00312005">
              <w:rPr>
                <w:b/>
                <w:sz w:val="20"/>
              </w:rPr>
              <w:t>Section A</w:t>
            </w:r>
            <w:r w:rsidRPr="00312005">
              <w:rPr>
                <w:sz w:val="20"/>
              </w:rPr>
              <w:t xml:space="preserve"> - captures basic information about the policy, programme or project.  Most boxes are self-explanatory.  At question 2 please use one of the following descriptors for the policy/programme/project type:</w:t>
            </w:r>
          </w:p>
          <w:p w:rsidR="008520C0" w:rsidRDefault="008520C0" w:rsidP="008520C0">
            <w:pPr>
              <w:numPr>
                <w:ilvl w:val="0"/>
                <w:numId w:val="48"/>
              </w:numPr>
              <w:rPr>
                <w:sz w:val="20"/>
              </w:rPr>
            </w:pPr>
            <w:r w:rsidRPr="00312005">
              <w:rPr>
                <w:sz w:val="20"/>
              </w:rPr>
              <w:t>Policy</w:t>
            </w:r>
            <w:r>
              <w:rPr>
                <w:sz w:val="20"/>
              </w:rPr>
              <w:t xml:space="preserve"> development/ delivery</w:t>
            </w:r>
          </w:p>
          <w:p w:rsidR="008520C0" w:rsidRDefault="008520C0" w:rsidP="008520C0">
            <w:pPr>
              <w:numPr>
                <w:ilvl w:val="0"/>
                <w:numId w:val="48"/>
              </w:numPr>
              <w:rPr>
                <w:sz w:val="20"/>
              </w:rPr>
            </w:pPr>
            <w:r>
              <w:rPr>
                <w:sz w:val="20"/>
              </w:rPr>
              <w:t>Infrastructure enabled business change</w:t>
            </w:r>
            <w:r w:rsidRPr="00312005">
              <w:rPr>
                <w:sz w:val="20"/>
              </w:rPr>
              <w:t>;</w:t>
            </w:r>
          </w:p>
          <w:p w:rsidR="008520C0" w:rsidRDefault="008520C0" w:rsidP="008520C0">
            <w:pPr>
              <w:numPr>
                <w:ilvl w:val="0"/>
                <w:numId w:val="48"/>
              </w:numPr>
              <w:rPr>
                <w:sz w:val="20"/>
              </w:rPr>
            </w:pPr>
            <w:r>
              <w:rPr>
                <w:sz w:val="20"/>
              </w:rPr>
              <w:t>Construction enabled business change</w:t>
            </w:r>
          </w:p>
          <w:p w:rsidR="008520C0" w:rsidRDefault="008520C0" w:rsidP="008520C0">
            <w:pPr>
              <w:numPr>
                <w:ilvl w:val="0"/>
                <w:numId w:val="48"/>
              </w:numPr>
              <w:rPr>
                <w:sz w:val="20"/>
              </w:rPr>
            </w:pPr>
            <w:r>
              <w:rPr>
                <w:sz w:val="20"/>
              </w:rPr>
              <w:t>ICT enabled business change</w:t>
            </w:r>
          </w:p>
          <w:p w:rsidR="008520C0" w:rsidRDefault="008520C0" w:rsidP="008520C0">
            <w:pPr>
              <w:numPr>
                <w:ilvl w:val="0"/>
                <w:numId w:val="48"/>
              </w:numPr>
              <w:rPr>
                <w:sz w:val="20"/>
              </w:rPr>
            </w:pPr>
            <w:r>
              <w:rPr>
                <w:sz w:val="20"/>
              </w:rPr>
              <w:t>Business change</w:t>
            </w:r>
          </w:p>
          <w:p w:rsidR="008520C0" w:rsidRPr="00312005" w:rsidRDefault="008520C0" w:rsidP="008520C0">
            <w:pPr>
              <w:numPr>
                <w:ilvl w:val="0"/>
                <w:numId w:val="48"/>
              </w:numPr>
              <w:rPr>
                <w:sz w:val="20"/>
              </w:rPr>
            </w:pPr>
            <w:r>
              <w:rPr>
                <w:sz w:val="20"/>
              </w:rPr>
              <w:t>Other</w:t>
            </w:r>
          </w:p>
          <w:p w:rsidR="008520C0" w:rsidRPr="00312005" w:rsidRDefault="008520C0" w:rsidP="008520C0">
            <w:pPr>
              <w:rPr>
                <w:sz w:val="20"/>
              </w:rPr>
            </w:pPr>
          </w:p>
          <w:p w:rsidR="008520C0" w:rsidRPr="00312005" w:rsidRDefault="008520C0" w:rsidP="008520C0">
            <w:pPr>
              <w:rPr>
                <w:sz w:val="20"/>
              </w:rPr>
            </w:pPr>
            <w:r w:rsidRPr="00312005">
              <w:rPr>
                <w:b/>
                <w:sz w:val="20"/>
              </w:rPr>
              <w:t xml:space="preserve">Section B &amp; Section C are completed in the same way.  </w:t>
            </w:r>
            <w:r w:rsidRPr="00312005">
              <w:rPr>
                <w:sz w:val="20"/>
              </w:rPr>
              <w:t xml:space="preserve">Section B comprises 6 Strategic Areas (B1-B6).  Section C comprises 3 sub-sections (C1-C3).  In each strategic area / sub-section there are 5 columns covering assessments from Very Low (VL) to Very High (VH).  Alongside each strategic area / sub-section are statements that correspond with the extremes of VL and VH.  Using your knowledge and judgement consider each strategic area / sub-section and mark an </w:t>
            </w:r>
            <w:r w:rsidRPr="00312005">
              <w:rPr>
                <w:b/>
                <w:sz w:val="20"/>
              </w:rPr>
              <w:t>X</w:t>
            </w:r>
            <w:r w:rsidRPr="00312005">
              <w:rPr>
                <w:sz w:val="20"/>
              </w:rPr>
              <w:t xml:space="preserve"> in the column that best indicates the level of Impact (strategic area) or Complexity (sub-sections) associated with that particular topic.</w:t>
            </w:r>
          </w:p>
          <w:p w:rsidR="008520C0" w:rsidRPr="00312005" w:rsidRDefault="008520C0" w:rsidP="008520C0">
            <w:pPr>
              <w:rPr>
                <w:sz w:val="20"/>
              </w:rPr>
            </w:pPr>
          </w:p>
          <w:p w:rsidR="008520C0" w:rsidRPr="00312005" w:rsidRDefault="008520C0" w:rsidP="008520C0">
            <w:pPr>
              <w:rPr>
                <w:sz w:val="20"/>
              </w:rPr>
            </w:pPr>
            <w:r w:rsidRPr="00312005">
              <w:rPr>
                <w:sz w:val="20"/>
              </w:rPr>
              <w:t>At the end of each Section (or sub-sections in Section C) is a summary assessment.  You should use this summary to record the overall assessment for that particular section (or sub-section).  There is no ‘formula’ for calculating this summary – you should take a holistic view when determining the overall assessment.</w:t>
            </w:r>
          </w:p>
          <w:p w:rsidR="008520C0" w:rsidRPr="00312005" w:rsidRDefault="008520C0" w:rsidP="008520C0">
            <w:pPr>
              <w:rPr>
                <w:sz w:val="20"/>
              </w:rPr>
            </w:pPr>
          </w:p>
          <w:p w:rsidR="008520C0" w:rsidRDefault="008520C0" w:rsidP="008520C0">
            <w:pPr>
              <w:rPr>
                <w:b/>
                <w:bCs/>
                <w:sz w:val="20"/>
              </w:rPr>
            </w:pPr>
          </w:p>
          <w:p w:rsidR="008520C0" w:rsidRDefault="008520C0" w:rsidP="008520C0">
            <w:pPr>
              <w:rPr>
                <w:b/>
                <w:bCs/>
                <w:sz w:val="20"/>
              </w:rPr>
            </w:pPr>
          </w:p>
          <w:p w:rsidR="008520C0" w:rsidRDefault="008520C0" w:rsidP="008520C0">
            <w:pPr>
              <w:rPr>
                <w:b/>
                <w:bCs/>
                <w:sz w:val="20"/>
              </w:rPr>
            </w:pPr>
          </w:p>
          <w:p w:rsidR="008520C0" w:rsidRDefault="008520C0" w:rsidP="008520C0">
            <w:pPr>
              <w:rPr>
                <w:b/>
                <w:bCs/>
                <w:sz w:val="20"/>
              </w:rPr>
            </w:pPr>
          </w:p>
          <w:p w:rsidR="008520C0" w:rsidRDefault="008520C0" w:rsidP="008520C0">
            <w:pPr>
              <w:rPr>
                <w:b/>
                <w:bCs/>
                <w:sz w:val="20"/>
              </w:rPr>
            </w:pPr>
          </w:p>
          <w:p w:rsidR="008520C0" w:rsidRDefault="008520C0" w:rsidP="008520C0">
            <w:pPr>
              <w:rPr>
                <w:b/>
                <w:bCs/>
                <w:sz w:val="20"/>
              </w:rPr>
            </w:pPr>
          </w:p>
          <w:p w:rsidR="008520C0" w:rsidRDefault="008520C0" w:rsidP="008520C0">
            <w:pPr>
              <w:rPr>
                <w:bCs/>
                <w:sz w:val="20"/>
              </w:rPr>
            </w:pPr>
            <w:r w:rsidRPr="00312005">
              <w:rPr>
                <w:b/>
                <w:bCs/>
                <w:sz w:val="20"/>
              </w:rPr>
              <w:t>Section C4</w:t>
            </w:r>
            <w:r w:rsidRPr="00312005">
              <w:rPr>
                <w:bCs/>
                <w:sz w:val="20"/>
              </w:rPr>
              <w:t xml:space="preserve"> - ‘Complexity Assessment Summary’ takes the summary outputs from Section C1 to C3 and allows you to determine an overall summary for Section C.  Again, there is no ‘formula’ for calculating this summary – you should </w:t>
            </w:r>
          </w:p>
          <w:p w:rsidR="008520C0" w:rsidRPr="00312005" w:rsidRDefault="008520C0" w:rsidP="008520C0">
            <w:pPr>
              <w:rPr>
                <w:bCs/>
                <w:sz w:val="20"/>
              </w:rPr>
            </w:pPr>
            <w:r w:rsidRPr="00312005">
              <w:rPr>
                <w:bCs/>
                <w:sz w:val="20"/>
              </w:rPr>
              <w:t xml:space="preserve">take a holistic view of the summary results from Section C1-C3 in arriving at an overall assessment.  Record it at C4.1.  At C4.2 provide a narrative that explains the background to the policy/programme/project, the main outcome/objectives, the intended benefits, a high-level time-line and summaries significant impacts facing successful delivery.   </w:t>
            </w:r>
          </w:p>
          <w:p w:rsidR="008520C0" w:rsidRPr="00312005" w:rsidRDefault="008520C0" w:rsidP="008520C0">
            <w:pPr>
              <w:rPr>
                <w:sz w:val="20"/>
              </w:rPr>
            </w:pPr>
          </w:p>
          <w:p w:rsidR="008520C0" w:rsidRPr="00312005" w:rsidRDefault="008520C0" w:rsidP="008520C0">
            <w:pPr>
              <w:rPr>
                <w:bCs/>
                <w:sz w:val="20"/>
              </w:rPr>
            </w:pPr>
            <w:r w:rsidRPr="00312005">
              <w:rPr>
                <w:b/>
                <w:sz w:val="20"/>
              </w:rPr>
              <w:t>Section D</w:t>
            </w:r>
            <w:r w:rsidRPr="00312005">
              <w:rPr>
                <w:sz w:val="20"/>
              </w:rPr>
              <w:t xml:space="preserve"> - records the summary results from Section B and C and gives an overall RPA for your policy, programme or project.  </w:t>
            </w:r>
            <w:r w:rsidRPr="00312005">
              <w:rPr>
                <w:bCs/>
                <w:sz w:val="20"/>
              </w:rPr>
              <w:t xml:space="preserve">Plot the overall results from Sections B and C on the respective axis in the table in Section D by marking an </w:t>
            </w:r>
            <w:r w:rsidRPr="00312005">
              <w:rPr>
                <w:b/>
                <w:bCs/>
                <w:sz w:val="20"/>
              </w:rPr>
              <w:t xml:space="preserve">X </w:t>
            </w:r>
            <w:r w:rsidRPr="00312005">
              <w:rPr>
                <w:bCs/>
                <w:sz w:val="20"/>
              </w:rPr>
              <w:t xml:space="preserve">in the appropriate cell where the respective assessments intersect.  This now gives an overall indication of the associated RPA for the policy, programme or project.  Your </w:t>
            </w:r>
            <w:r w:rsidRPr="00312005">
              <w:rPr>
                <w:b/>
                <w:bCs/>
                <w:sz w:val="20"/>
              </w:rPr>
              <w:t>X</w:t>
            </w:r>
            <w:r w:rsidRPr="00312005">
              <w:rPr>
                <w:bCs/>
                <w:sz w:val="20"/>
              </w:rPr>
              <w:t xml:space="preserve"> will lie in an area of the table that is either High (Dark Shaded), Medium (Light Shaded) or Low (no-shading).  This overall RPA should be recorded at Box A.11 on page 1 of the RPA-2.</w:t>
            </w:r>
          </w:p>
          <w:p w:rsidR="008520C0" w:rsidRPr="00312005" w:rsidRDefault="008520C0" w:rsidP="008520C0">
            <w:pPr>
              <w:rPr>
                <w:bCs/>
                <w:sz w:val="20"/>
              </w:rPr>
            </w:pPr>
          </w:p>
          <w:p w:rsidR="008520C0" w:rsidRPr="00312005" w:rsidRDefault="008520C0" w:rsidP="008520C0">
            <w:pPr>
              <w:rPr>
                <w:sz w:val="20"/>
              </w:rPr>
            </w:pPr>
            <w:r w:rsidRPr="00312005">
              <w:rPr>
                <w:sz w:val="20"/>
              </w:rPr>
              <w:t>You must now agree your overall assessment with your CO for the policy initiative, programme or project.  Both you and your CO must record your agreement in boxes A.13 and A.14 on the front page of the RPA-2.</w:t>
            </w:r>
          </w:p>
          <w:p w:rsidR="008520C0" w:rsidRPr="00312005" w:rsidRDefault="008520C0" w:rsidP="008520C0">
            <w:pPr>
              <w:rPr>
                <w:sz w:val="20"/>
              </w:rPr>
            </w:pPr>
          </w:p>
        </w:tc>
      </w:tr>
      <w:tr w:rsidR="008520C0" w:rsidTr="008520C0">
        <w:tc>
          <w:tcPr>
            <w:tcW w:w="10620" w:type="dxa"/>
            <w:gridSpan w:val="2"/>
            <w:shd w:val="clear" w:color="auto" w:fill="C0C0C0"/>
          </w:tcPr>
          <w:p w:rsidR="008520C0" w:rsidRPr="00312005" w:rsidRDefault="008520C0" w:rsidP="008520C0">
            <w:pPr>
              <w:rPr>
                <w:b/>
                <w:sz w:val="20"/>
              </w:rPr>
            </w:pPr>
            <w:r>
              <w:t>6</w:t>
            </w:r>
            <w:r w:rsidRPr="00600DB7">
              <w:t xml:space="preserve">. </w:t>
            </w:r>
            <w:r>
              <w:t>What do I do with the completed form?</w:t>
            </w:r>
          </w:p>
        </w:tc>
      </w:tr>
      <w:tr w:rsidR="008520C0" w:rsidTr="008520C0">
        <w:tc>
          <w:tcPr>
            <w:tcW w:w="10620" w:type="dxa"/>
            <w:gridSpan w:val="2"/>
            <w:tcBorders>
              <w:bottom w:val="single" w:sz="4" w:space="0" w:color="auto"/>
            </w:tcBorders>
            <w:shd w:val="clear" w:color="auto" w:fill="auto"/>
          </w:tcPr>
          <w:p w:rsidR="008520C0" w:rsidRPr="00312005" w:rsidRDefault="008520C0" w:rsidP="008520C0">
            <w:pPr>
              <w:rPr>
                <w:b/>
                <w:sz w:val="20"/>
              </w:rPr>
            </w:pPr>
          </w:p>
          <w:p w:rsidR="008520C0" w:rsidRPr="00312005" w:rsidRDefault="008520C0" w:rsidP="008520C0">
            <w:pPr>
              <w:rPr>
                <w:sz w:val="20"/>
              </w:rPr>
            </w:pPr>
            <w:r w:rsidRPr="00312005">
              <w:rPr>
                <w:b/>
                <w:sz w:val="20"/>
              </w:rPr>
              <w:t>If Box A-11 is Medium or High Risk</w:t>
            </w:r>
            <w:r w:rsidRPr="00312005">
              <w:rPr>
                <w:sz w:val="20"/>
              </w:rPr>
              <w:t xml:space="preserve"> – send the completed form to the SG’s </w:t>
            </w:r>
            <w:hyperlink r:id="rId38" w:history="1">
              <w:r w:rsidRPr="00312005">
                <w:rPr>
                  <w:rStyle w:val="Hyperlink"/>
                  <w:sz w:val="20"/>
                </w:rPr>
                <w:t>PPM-CoE@scotland.gsi.gov.uk</w:t>
              </w:r>
            </w:hyperlink>
            <w:r w:rsidRPr="00312005">
              <w:rPr>
                <w:sz w:val="20"/>
              </w:rPr>
              <w:t xml:space="preserve">.  The PPM-CoE will arrange an SG </w:t>
            </w:r>
            <w:r w:rsidRPr="00312005">
              <w:rPr>
                <w:bCs/>
                <w:sz w:val="20"/>
              </w:rPr>
              <w:t xml:space="preserve">Independent Assurance </w:t>
            </w:r>
            <w:r w:rsidRPr="00312005">
              <w:rPr>
                <w:sz w:val="20"/>
              </w:rPr>
              <w:t>Assessment Meeting for the policy, programme or project.</w:t>
            </w:r>
          </w:p>
          <w:p w:rsidR="008520C0" w:rsidRPr="00312005" w:rsidRDefault="008520C0" w:rsidP="008520C0">
            <w:pPr>
              <w:rPr>
                <w:sz w:val="20"/>
              </w:rPr>
            </w:pPr>
          </w:p>
          <w:p w:rsidR="008520C0" w:rsidRPr="00312005" w:rsidRDefault="008520C0" w:rsidP="008520C0">
            <w:pPr>
              <w:rPr>
                <w:sz w:val="20"/>
              </w:rPr>
            </w:pPr>
            <w:r w:rsidRPr="00312005">
              <w:rPr>
                <w:sz w:val="20"/>
              </w:rPr>
              <w:t>The completed form will be reviewed as part of the Assessment Meeting.  The outcome of the meeting may mean that a policy, programme or project assessed as Medium Risk in the RPA-2 is re-categorised as High Risk (or vice-versa).  The SG’s policy is that all High Risk policy, programmes and projects must be supported by with SG Independent Assurance R</w:t>
            </w:r>
            <w:r w:rsidRPr="00312005">
              <w:rPr>
                <w:bCs/>
                <w:sz w:val="20"/>
              </w:rPr>
              <w:t>eview</w:t>
            </w:r>
            <w:r w:rsidRPr="00312005">
              <w:rPr>
                <w:sz w:val="20"/>
              </w:rPr>
              <w:t xml:space="preserve"> </w:t>
            </w:r>
          </w:p>
          <w:p w:rsidR="008520C0" w:rsidRPr="00312005" w:rsidRDefault="008520C0" w:rsidP="008520C0">
            <w:pPr>
              <w:rPr>
                <w:sz w:val="20"/>
              </w:rPr>
            </w:pPr>
          </w:p>
          <w:p w:rsidR="008520C0" w:rsidRPr="00312005" w:rsidRDefault="008520C0" w:rsidP="008520C0">
            <w:pPr>
              <w:rPr>
                <w:sz w:val="20"/>
              </w:rPr>
            </w:pPr>
            <w:r w:rsidRPr="00312005">
              <w:rPr>
                <w:sz w:val="20"/>
              </w:rPr>
              <w:t>Where, as the result of the Assessment Meeting your policy, programme or project remains (or is re-assessed as) Medium Risk you should consider what other forms of internal assurance process should be used to help you track and ensure the successful delivery of its outcomes or objectives.</w:t>
            </w:r>
          </w:p>
          <w:p w:rsidR="008520C0" w:rsidRPr="00312005" w:rsidRDefault="008520C0" w:rsidP="008520C0">
            <w:pPr>
              <w:rPr>
                <w:sz w:val="20"/>
              </w:rPr>
            </w:pPr>
          </w:p>
          <w:p w:rsidR="008520C0" w:rsidRPr="00312005" w:rsidRDefault="008520C0" w:rsidP="008520C0">
            <w:pPr>
              <w:rPr>
                <w:sz w:val="20"/>
              </w:rPr>
            </w:pPr>
            <w:r w:rsidRPr="00312005">
              <w:rPr>
                <w:b/>
                <w:sz w:val="20"/>
              </w:rPr>
              <w:t>If Box A-11 is Low Risk</w:t>
            </w:r>
            <w:r w:rsidRPr="00312005">
              <w:rPr>
                <w:sz w:val="20"/>
              </w:rPr>
              <w:t xml:space="preserve"> - you should ensure that your policy, programme or project conducts regular self-assessments to ensure it is on track to successfully deliver its outcomes or objectives.</w:t>
            </w:r>
          </w:p>
          <w:p w:rsidR="008520C0" w:rsidRPr="00312005" w:rsidRDefault="008520C0" w:rsidP="008520C0">
            <w:pPr>
              <w:rPr>
                <w:b/>
                <w:sz w:val="20"/>
              </w:rPr>
            </w:pPr>
          </w:p>
        </w:tc>
      </w:tr>
      <w:tr w:rsidR="008520C0" w:rsidTr="008520C0">
        <w:tc>
          <w:tcPr>
            <w:tcW w:w="10620" w:type="dxa"/>
            <w:gridSpan w:val="2"/>
            <w:shd w:val="clear" w:color="auto" w:fill="C0C0C0"/>
          </w:tcPr>
          <w:p w:rsidR="008520C0" w:rsidRPr="00244C0F" w:rsidRDefault="008520C0" w:rsidP="008520C0">
            <w:r>
              <w:t>7</w:t>
            </w:r>
            <w:r w:rsidRPr="00600DB7">
              <w:t xml:space="preserve">. </w:t>
            </w:r>
            <w:r>
              <w:t>Who can I contact about completion of this form?</w:t>
            </w:r>
          </w:p>
        </w:tc>
      </w:tr>
      <w:tr w:rsidR="008520C0" w:rsidTr="008520C0">
        <w:tc>
          <w:tcPr>
            <w:tcW w:w="10620" w:type="dxa"/>
            <w:gridSpan w:val="2"/>
            <w:tcBorders>
              <w:bottom w:val="single" w:sz="4" w:space="0" w:color="auto"/>
            </w:tcBorders>
            <w:shd w:val="clear" w:color="auto" w:fill="auto"/>
          </w:tcPr>
          <w:p w:rsidR="008520C0" w:rsidRPr="00312005" w:rsidRDefault="008520C0" w:rsidP="008520C0">
            <w:pPr>
              <w:rPr>
                <w:bCs/>
                <w:sz w:val="20"/>
              </w:rPr>
            </w:pPr>
          </w:p>
          <w:p w:rsidR="008520C0" w:rsidRPr="00312005" w:rsidRDefault="008520C0" w:rsidP="008520C0">
            <w:pPr>
              <w:rPr>
                <w:sz w:val="20"/>
              </w:rPr>
            </w:pPr>
            <w:r w:rsidRPr="00312005">
              <w:rPr>
                <w:sz w:val="20"/>
              </w:rPr>
              <w:t>If you wish to discuss this form please contact the SG’s PPM-CoE (0131-244-7480).</w:t>
            </w:r>
          </w:p>
          <w:p w:rsidR="008520C0" w:rsidRPr="00312005" w:rsidRDefault="008520C0" w:rsidP="008520C0">
            <w:pPr>
              <w:rPr>
                <w:b/>
                <w:sz w:val="20"/>
              </w:rPr>
            </w:pPr>
          </w:p>
        </w:tc>
      </w:tr>
      <w:tr w:rsidR="008520C0" w:rsidTr="008520C0">
        <w:tc>
          <w:tcPr>
            <w:tcW w:w="10620" w:type="dxa"/>
            <w:gridSpan w:val="2"/>
            <w:shd w:val="clear" w:color="auto" w:fill="C0C0C0"/>
          </w:tcPr>
          <w:p w:rsidR="008520C0" w:rsidRPr="00312005" w:rsidRDefault="008520C0" w:rsidP="008520C0">
            <w:pPr>
              <w:rPr>
                <w:bCs/>
                <w:sz w:val="20"/>
              </w:rPr>
            </w:pPr>
            <w:r>
              <w:t>8</w:t>
            </w:r>
            <w:r w:rsidRPr="00600DB7">
              <w:t xml:space="preserve">. </w:t>
            </w:r>
            <w:r>
              <w:t>A</w:t>
            </w:r>
            <w:r w:rsidRPr="00312005">
              <w:rPr>
                <w:szCs w:val="24"/>
                <w:lang w:eastAsia="en-GB"/>
              </w:rPr>
              <w:t>cronyms used in the form</w:t>
            </w:r>
          </w:p>
        </w:tc>
      </w:tr>
      <w:tr w:rsidR="008520C0" w:rsidTr="008520C0">
        <w:tc>
          <w:tcPr>
            <w:tcW w:w="3240" w:type="dxa"/>
            <w:shd w:val="clear" w:color="auto" w:fill="auto"/>
          </w:tcPr>
          <w:p w:rsidR="008520C0" w:rsidRDefault="008520C0" w:rsidP="008520C0">
            <w:r>
              <w:t>PPM-CoE</w:t>
            </w:r>
          </w:p>
        </w:tc>
        <w:tc>
          <w:tcPr>
            <w:tcW w:w="7380" w:type="dxa"/>
            <w:shd w:val="clear" w:color="auto" w:fill="auto"/>
          </w:tcPr>
          <w:p w:rsidR="008520C0" w:rsidRDefault="008520C0" w:rsidP="008520C0">
            <w:r>
              <w:t>Programme and Project Management Centre of Expertise</w:t>
            </w:r>
          </w:p>
        </w:tc>
      </w:tr>
      <w:tr w:rsidR="008520C0" w:rsidTr="008520C0">
        <w:tc>
          <w:tcPr>
            <w:tcW w:w="3240" w:type="dxa"/>
            <w:shd w:val="clear" w:color="auto" w:fill="auto"/>
          </w:tcPr>
          <w:p w:rsidR="008520C0" w:rsidRDefault="008520C0" w:rsidP="008520C0">
            <w:r>
              <w:t>CO</w:t>
            </w:r>
          </w:p>
        </w:tc>
        <w:tc>
          <w:tcPr>
            <w:tcW w:w="7380" w:type="dxa"/>
            <w:shd w:val="clear" w:color="auto" w:fill="auto"/>
          </w:tcPr>
          <w:p w:rsidR="008520C0" w:rsidRDefault="008520C0" w:rsidP="008520C0">
            <w:r>
              <w:t>Countersigning Officer</w:t>
            </w:r>
          </w:p>
        </w:tc>
      </w:tr>
      <w:tr w:rsidR="008520C0" w:rsidTr="008520C0">
        <w:tc>
          <w:tcPr>
            <w:tcW w:w="3240" w:type="dxa"/>
            <w:shd w:val="clear" w:color="auto" w:fill="auto"/>
          </w:tcPr>
          <w:p w:rsidR="008520C0" w:rsidRDefault="008520C0" w:rsidP="008520C0">
            <w:r>
              <w:t>EU</w:t>
            </w:r>
          </w:p>
        </w:tc>
        <w:tc>
          <w:tcPr>
            <w:tcW w:w="7380" w:type="dxa"/>
            <w:shd w:val="clear" w:color="auto" w:fill="auto"/>
          </w:tcPr>
          <w:p w:rsidR="008520C0" w:rsidRDefault="008520C0" w:rsidP="008520C0">
            <w:r>
              <w:t>European Union</w:t>
            </w:r>
          </w:p>
        </w:tc>
      </w:tr>
      <w:tr w:rsidR="008520C0" w:rsidTr="008520C0">
        <w:tc>
          <w:tcPr>
            <w:tcW w:w="3240" w:type="dxa"/>
            <w:shd w:val="clear" w:color="auto" w:fill="auto"/>
          </w:tcPr>
          <w:p w:rsidR="008520C0" w:rsidRDefault="008520C0" w:rsidP="008520C0">
            <w:r>
              <w:t>NDPB</w:t>
            </w:r>
          </w:p>
        </w:tc>
        <w:tc>
          <w:tcPr>
            <w:tcW w:w="7380" w:type="dxa"/>
            <w:shd w:val="clear" w:color="auto" w:fill="auto"/>
          </w:tcPr>
          <w:p w:rsidR="008520C0" w:rsidRDefault="008520C0" w:rsidP="008520C0">
            <w:r>
              <w:t>Non Departmental Public Body</w:t>
            </w:r>
          </w:p>
        </w:tc>
      </w:tr>
      <w:tr w:rsidR="008520C0" w:rsidTr="008520C0">
        <w:tc>
          <w:tcPr>
            <w:tcW w:w="3240" w:type="dxa"/>
            <w:shd w:val="clear" w:color="auto" w:fill="auto"/>
          </w:tcPr>
          <w:p w:rsidR="008520C0" w:rsidRDefault="008520C0" w:rsidP="008520C0">
            <w:r>
              <w:t>PAC</w:t>
            </w:r>
          </w:p>
        </w:tc>
        <w:tc>
          <w:tcPr>
            <w:tcW w:w="7380" w:type="dxa"/>
            <w:shd w:val="clear" w:color="auto" w:fill="auto"/>
          </w:tcPr>
          <w:p w:rsidR="008520C0" w:rsidRDefault="008520C0" w:rsidP="008520C0">
            <w:r>
              <w:t>Public Audit Committee</w:t>
            </w:r>
          </w:p>
        </w:tc>
      </w:tr>
      <w:tr w:rsidR="008520C0" w:rsidTr="008520C0">
        <w:tc>
          <w:tcPr>
            <w:tcW w:w="3240" w:type="dxa"/>
            <w:shd w:val="clear" w:color="auto" w:fill="auto"/>
          </w:tcPr>
          <w:p w:rsidR="008520C0" w:rsidRDefault="008520C0" w:rsidP="008520C0">
            <w:r>
              <w:t>PPM</w:t>
            </w:r>
          </w:p>
        </w:tc>
        <w:tc>
          <w:tcPr>
            <w:tcW w:w="7380" w:type="dxa"/>
            <w:shd w:val="clear" w:color="auto" w:fill="auto"/>
          </w:tcPr>
          <w:p w:rsidR="008520C0" w:rsidRDefault="008520C0" w:rsidP="008520C0">
            <w:r>
              <w:t>Programme and Project Management</w:t>
            </w:r>
          </w:p>
        </w:tc>
      </w:tr>
      <w:tr w:rsidR="008520C0" w:rsidTr="008520C0">
        <w:tc>
          <w:tcPr>
            <w:tcW w:w="3240" w:type="dxa"/>
            <w:shd w:val="clear" w:color="auto" w:fill="auto"/>
          </w:tcPr>
          <w:p w:rsidR="008520C0" w:rsidRDefault="008520C0" w:rsidP="008520C0">
            <w:r>
              <w:t>RPA</w:t>
            </w:r>
          </w:p>
        </w:tc>
        <w:tc>
          <w:tcPr>
            <w:tcW w:w="7380" w:type="dxa"/>
            <w:shd w:val="clear" w:color="auto" w:fill="auto"/>
          </w:tcPr>
          <w:p w:rsidR="008520C0" w:rsidRDefault="008520C0" w:rsidP="008520C0">
            <w:r>
              <w:t>Risk Potential Assessment</w:t>
            </w:r>
          </w:p>
        </w:tc>
      </w:tr>
      <w:tr w:rsidR="008520C0" w:rsidTr="008520C0">
        <w:tc>
          <w:tcPr>
            <w:tcW w:w="3240" w:type="dxa"/>
            <w:shd w:val="clear" w:color="auto" w:fill="auto"/>
          </w:tcPr>
          <w:p w:rsidR="008520C0" w:rsidRDefault="008520C0" w:rsidP="008520C0">
            <w:r>
              <w:t>SG</w:t>
            </w:r>
          </w:p>
        </w:tc>
        <w:tc>
          <w:tcPr>
            <w:tcW w:w="7380" w:type="dxa"/>
            <w:shd w:val="clear" w:color="auto" w:fill="auto"/>
          </w:tcPr>
          <w:p w:rsidR="008520C0" w:rsidRDefault="008520C0" w:rsidP="008520C0">
            <w:r>
              <w:t>Scottish Government</w:t>
            </w:r>
          </w:p>
        </w:tc>
      </w:tr>
      <w:tr w:rsidR="008520C0" w:rsidTr="008520C0">
        <w:tc>
          <w:tcPr>
            <w:tcW w:w="3240" w:type="dxa"/>
            <w:shd w:val="clear" w:color="auto" w:fill="auto"/>
          </w:tcPr>
          <w:p w:rsidR="008520C0" w:rsidRDefault="008520C0" w:rsidP="008520C0">
            <w:r>
              <w:t>SPO</w:t>
            </w:r>
          </w:p>
        </w:tc>
        <w:tc>
          <w:tcPr>
            <w:tcW w:w="7380" w:type="dxa"/>
            <w:shd w:val="clear" w:color="auto" w:fill="auto"/>
          </w:tcPr>
          <w:p w:rsidR="008520C0" w:rsidRDefault="008520C0" w:rsidP="008520C0">
            <w:r>
              <w:t>Senior Policy Owner</w:t>
            </w:r>
          </w:p>
        </w:tc>
      </w:tr>
      <w:tr w:rsidR="008520C0" w:rsidTr="008520C0">
        <w:tc>
          <w:tcPr>
            <w:tcW w:w="3240" w:type="dxa"/>
            <w:shd w:val="clear" w:color="auto" w:fill="auto"/>
          </w:tcPr>
          <w:p w:rsidR="008520C0" w:rsidRDefault="008520C0" w:rsidP="008520C0">
            <w:r>
              <w:t>SRO</w:t>
            </w:r>
          </w:p>
        </w:tc>
        <w:tc>
          <w:tcPr>
            <w:tcW w:w="7380" w:type="dxa"/>
            <w:shd w:val="clear" w:color="auto" w:fill="auto"/>
          </w:tcPr>
          <w:p w:rsidR="008520C0" w:rsidRDefault="008520C0" w:rsidP="008520C0">
            <w:r>
              <w:t>Senior Responsible Owner</w:t>
            </w:r>
          </w:p>
        </w:tc>
      </w:tr>
    </w:tbl>
    <w:p w:rsidR="008520C0" w:rsidRDefault="008520C0" w:rsidP="008520C0"/>
    <w:p w:rsidR="008520C0" w:rsidRPr="002F5BF7" w:rsidRDefault="008520C0" w:rsidP="008520C0"/>
    <w:sectPr w:rsidR="008520C0" w:rsidRPr="002F5BF7" w:rsidSect="00EF0F4F">
      <w:pgSz w:w="11906" w:h="16838" w:code="9"/>
      <w:pgMar w:top="1134" w:right="1134" w:bottom="1134" w:left="1134"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3AF" w:rsidRDefault="006B43AF">
      <w:pPr>
        <w:spacing w:line="240" w:lineRule="auto"/>
      </w:pPr>
      <w:r>
        <w:separator/>
      </w:r>
    </w:p>
  </w:endnote>
  <w:endnote w:type="continuationSeparator" w:id="0">
    <w:p w:rsidR="006B43AF" w:rsidRDefault="006B43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DIN-Light">
    <w:panose1 w:val="00000000000000000000"/>
    <w:charset w:val="00"/>
    <w:family w:val="auto"/>
    <w:notTrueType/>
    <w:pitch w:val="default"/>
    <w:sig w:usb0="00000003" w:usb1="00000000" w:usb2="00000000" w:usb3="00000000" w:csb0="00000001" w:csb1="00000000"/>
  </w:font>
  <w:font w:name="DIN-Medium">
    <w:panose1 w:val="00000000000000000000"/>
    <w:charset w:val="00"/>
    <w:family w:val="auto"/>
    <w:notTrueType/>
    <w:pitch w:val="default"/>
    <w:sig w:usb0="00000003" w:usb1="00000000" w:usb2="00000000" w:usb3="00000000" w:csb0="00000001" w:csb1="00000000"/>
  </w:font>
  <w:font w:name="DIN-Light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0D9" w:rsidRPr="00E77DBC" w:rsidRDefault="000E30D9" w:rsidP="00E77DBC">
    <w:pPr>
      <w:pStyle w:val="Footer"/>
      <w:jc w:val="center"/>
      <w:rPr>
        <w:sz w:val="20"/>
      </w:rPr>
    </w:pPr>
    <w:r w:rsidRPr="00E77DBC">
      <w:rPr>
        <w:sz w:val="20"/>
      </w:rPr>
      <w:t xml:space="preserve">Page </w:t>
    </w:r>
    <w:r w:rsidRPr="00E77DBC">
      <w:rPr>
        <w:sz w:val="20"/>
      </w:rPr>
      <w:fldChar w:fldCharType="begin"/>
    </w:r>
    <w:r w:rsidRPr="00E77DBC">
      <w:rPr>
        <w:sz w:val="20"/>
      </w:rPr>
      <w:instrText xml:space="preserve"> PAGE  \* Arabic  \* MERGEFORMAT </w:instrText>
    </w:r>
    <w:r w:rsidRPr="00E77DBC">
      <w:rPr>
        <w:sz w:val="20"/>
      </w:rPr>
      <w:fldChar w:fldCharType="separate"/>
    </w:r>
    <w:r w:rsidR="00411119">
      <w:rPr>
        <w:noProof/>
        <w:sz w:val="20"/>
      </w:rPr>
      <w:t>10</w:t>
    </w:r>
    <w:r w:rsidRPr="00E77DBC">
      <w:rPr>
        <w:sz w:val="20"/>
      </w:rPr>
      <w:fldChar w:fldCharType="end"/>
    </w:r>
    <w:r w:rsidRPr="00E77DBC">
      <w:rPr>
        <w:sz w:val="20"/>
      </w:rPr>
      <w:t xml:space="preserve"> of </w:t>
    </w:r>
    <w:r w:rsidRPr="00E77DBC">
      <w:rPr>
        <w:sz w:val="20"/>
      </w:rPr>
      <w:fldChar w:fldCharType="begin"/>
    </w:r>
    <w:r w:rsidRPr="00E77DBC">
      <w:rPr>
        <w:sz w:val="20"/>
      </w:rPr>
      <w:instrText xml:space="preserve"> NUMPAGES  \* Arabic  \* MERGEFORMAT </w:instrText>
    </w:r>
    <w:r w:rsidRPr="00E77DBC">
      <w:rPr>
        <w:sz w:val="20"/>
      </w:rPr>
      <w:fldChar w:fldCharType="separate"/>
    </w:r>
    <w:r w:rsidR="00411119">
      <w:rPr>
        <w:noProof/>
        <w:sz w:val="20"/>
      </w:rPr>
      <w:t>10</w:t>
    </w:r>
    <w:r w:rsidRPr="00E77DBC">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3442136"/>
      <w:docPartObj>
        <w:docPartGallery w:val="Page Numbers (Bottom of Page)"/>
        <w:docPartUnique/>
      </w:docPartObj>
    </w:sdtPr>
    <w:sdtEndPr>
      <w:rPr>
        <w:noProof/>
      </w:rPr>
    </w:sdtEndPr>
    <w:sdtContent>
      <w:p w:rsidR="000E30D9" w:rsidRDefault="000E30D9">
        <w:pPr>
          <w:pStyle w:val="Footer"/>
          <w:jc w:val="right"/>
        </w:pPr>
        <w:r>
          <w:fldChar w:fldCharType="begin"/>
        </w:r>
        <w:r>
          <w:instrText xml:space="preserve"> PAGE   \* MERGEFORMAT </w:instrText>
        </w:r>
        <w:r>
          <w:fldChar w:fldCharType="separate"/>
        </w:r>
        <w:r w:rsidR="00411119">
          <w:rPr>
            <w:noProof/>
          </w:rPr>
          <w:t>26</w:t>
        </w:r>
        <w:r>
          <w:rPr>
            <w:noProof/>
          </w:rPr>
          <w:fldChar w:fldCharType="end"/>
        </w:r>
      </w:p>
    </w:sdtContent>
  </w:sdt>
  <w:p w:rsidR="000E30D9" w:rsidRPr="0067486A" w:rsidRDefault="000E30D9" w:rsidP="0067486A">
    <w:pPr>
      <w:pStyle w:val="Footer"/>
      <w:tabs>
        <w:tab w:val="clear" w:pos="4153"/>
        <w:tab w:val="clear" w:pos="8306"/>
        <w:tab w:val="center" w:pos="4500"/>
        <w:tab w:val="right" w:pos="9000"/>
      </w:tabs>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3AF" w:rsidRDefault="006B43AF">
      <w:pPr>
        <w:spacing w:line="240" w:lineRule="auto"/>
      </w:pPr>
      <w:r>
        <w:separator/>
      </w:r>
    </w:p>
  </w:footnote>
  <w:footnote w:type="continuationSeparator" w:id="0">
    <w:p w:rsidR="006B43AF" w:rsidRDefault="006B43AF">
      <w:pPr>
        <w:spacing w:line="240" w:lineRule="auto"/>
      </w:pPr>
      <w:r>
        <w:continuationSeparator/>
      </w:r>
    </w:p>
  </w:footnote>
  <w:footnote w:id="1">
    <w:p w:rsidR="000E30D9" w:rsidRPr="009A3F2E" w:rsidRDefault="000E30D9" w:rsidP="00AF5E12">
      <w:pPr>
        <w:pStyle w:val="ListParagraph"/>
        <w:tabs>
          <w:tab w:val="clear" w:pos="1440"/>
        </w:tabs>
        <w:ind w:left="360"/>
        <w:jc w:val="both"/>
        <w:rPr>
          <w:sz w:val="20"/>
        </w:rPr>
      </w:pPr>
      <w:r w:rsidRPr="00D51F29">
        <w:rPr>
          <w:rStyle w:val="FootnoteReference"/>
        </w:rPr>
        <w:footnoteRef/>
      </w:r>
      <w:r w:rsidRPr="00D51F29">
        <w:t xml:space="preserve"> </w:t>
      </w:r>
      <w:r w:rsidRPr="009A3F2E">
        <w:rPr>
          <w:rFonts w:ascii="DIN-Light" w:hAnsi="DIN-Light" w:cs="DIN-Light"/>
          <w:color w:val="000000"/>
          <w:sz w:val="20"/>
        </w:rPr>
        <w:t xml:space="preserve">The full lifecycle costs of </w:t>
      </w:r>
      <w:r w:rsidR="004605C9" w:rsidRPr="009A3F2E">
        <w:rPr>
          <w:rFonts w:ascii="DIN-Light" w:hAnsi="DIN-Light" w:cs="DIN-Light"/>
          <w:color w:val="000000"/>
          <w:sz w:val="20"/>
        </w:rPr>
        <w:t>the</w:t>
      </w:r>
      <w:r w:rsidRPr="009A3F2E">
        <w:rPr>
          <w:rFonts w:ascii="DIN-Light" w:hAnsi="DIN-Light" w:cs="DIN-Light"/>
          <w:color w:val="000000"/>
          <w:sz w:val="20"/>
        </w:rPr>
        <w:t xml:space="preserve"> project or programme is the investment appraisal which assesses the total cost of an asset over its whole life. It takes account of the initial capital cost, as well as delivery/implementation, operational, maintenance, repair, upgrade and eventual disposal costs.</w:t>
      </w:r>
    </w:p>
    <w:p w:rsidR="000E30D9" w:rsidRDefault="000E30D9">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0D9" w:rsidRPr="0067486A" w:rsidRDefault="000E30D9" w:rsidP="00650910">
    <w:pPr>
      <w:pStyle w:val="Header"/>
      <w:tabs>
        <w:tab w:val="clear" w:pos="4153"/>
        <w:tab w:val="clear" w:pos="8306"/>
        <w:tab w:val="center" w:pos="4500"/>
        <w:tab w:val="right" w:pos="9000"/>
      </w:tabs>
      <w:rPr>
        <w:sz w:val="20"/>
      </w:rPr>
    </w:pPr>
  </w:p>
  <w:p w:rsidR="000E30D9" w:rsidRPr="0067486A" w:rsidRDefault="000E30D9" w:rsidP="0067486A">
    <w:pPr>
      <w:pStyle w:val="Header"/>
      <w:tabs>
        <w:tab w:val="clear" w:pos="4153"/>
        <w:tab w:val="clear" w:pos="8306"/>
        <w:tab w:val="center" w:pos="4500"/>
        <w:tab w:val="right" w:pos="9000"/>
      </w:tabs>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0D9" w:rsidRDefault="000E30D9" w:rsidP="00E77DBC">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0D9" w:rsidRPr="0067486A" w:rsidRDefault="000E30D9" w:rsidP="0067486A">
    <w:pPr>
      <w:pStyle w:val="Header"/>
      <w:tabs>
        <w:tab w:val="clear" w:pos="4153"/>
        <w:tab w:val="clear" w:pos="8306"/>
        <w:tab w:val="center" w:pos="4500"/>
        <w:tab w:val="right" w:pos="9000"/>
      </w:tabs>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0D9" w:rsidRDefault="000E30D9">
    <w:pPr>
      <w:pStyle w:val="Header"/>
    </w:pPr>
  </w:p>
  <w:p w:rsidR="000E30D9" w:rsidRPr="0067486A" w:rsidRDefault="000E30D9" w:rsidP="0067486A">
    <w:pPr>
      <w:pStyle w:val="Header"/>
      <w:tabs>
        <w:tab w:val="clear" w:pos="4153"/>
        <w:tab w:val="clear" w:pos="8306"/>
        <w:tab w:val="center" w:pos="4500"/>
        <w:tab w:val="right" w:pos="9000"/>
      </w:tabs>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0D9" w:rsidRPr="00502266" w:rsidRDefault="000E30D9" w:rsidP="005022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288" w:legacyIndent="720"/>
      <w:lvlJc w:val="left"/>
    </w:lvl>
    <w:lvl w:ilvl="1">
      <w:start w:val="1"/>
      <w:numFmt w:val="decimal"/>
      <w:lvlText w:val="%1.%2"/>
      <w:legacy w:legacy="1" w:legacySpace="284" w:legacyIndent="720"/>
      <w:lvlJc w:val="left"/>
    </w:lvl>
    <w:lvl w:ilvl="2">
      <w:start w:val="1"/>
      <w:numFmt w:val="decimal"/>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60B7408"/>
    <w:multiLevelType w:val="multilevel"/>
    <w:tmpl w:val="561E1D1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6E5E8A"/>
    <w:multiLevelType w:val="hybridMultilevel"/>
    <w:tmpl w:val="1794F470"/>
    <w:lvl w:ilvl="0" w:tplc="62A24146">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EA4955"/>
    <w:multiLevelType w:val="hybridMultilevel"/>
    <w:tmpl w:val="21307472"/>
    <w:lvl w:ilvl="0" w:tplc="952C6340">
      <w:start w:val="1"/>
      <w:numFmt w:val="decimal"/>
      <w:lvlText w:val="%1."/>
      <w:lvlJc w:val="left"/>
      <w:pPr>
        <w:tabs>
          <w:tab w:val="num" w:pos="720"/>
        </w:tabs>
        <w:ind w:left="720" w:hanging="360"/>
      </w:pPr>
    </w:lvl>
    <w:lvl w:ilvl="1" w:tplc="FA38C8A0">
      <w:start w:val="1271"/>
      <w:numFmt w:val="bullet"/>
      <w:lvlText w:val="•"/>
      <w:lvlJc w:val="left"/>
      <w:pPr>
        <w:tabs>
          <w:tab w:val="num" w:pos="1440"/>
        </w:tabs>
        <w:ind w:left="1440" w:hanging="360"/>
      </w:pPr>
      <w:rPr>
        <w:rFonts w:ascii="Arial" w:hAnsi="Arial" w:hint="default"/>
      </w:rPr>
    </w:lvl>
    <w:lvl w:ilvl="2" w:tplc="4F3E96B8" w:tentative="1">
      <w:start w:val="1"/>
      <w:numFmt w:val="decimal"/>
      <w:lvlText w:val="%3."/>
      <w:lvlJc w:val="left"/>
      <w:pPr>
        <w:tabs>
          <w:tab w:val="num" w:pos="2160"/>
        </w:tabs>
        <w:ind w:left="2160" w:hanging="360"/>
      </w:pPr>
    </w:lvl>
    <w:lvl w:ilvl="3" w:tplc="991A1944" w:tentative="1">
      <w:start w:val="1"/>
      <w:numFmt w:val="decimal"/>
      <w:lvlText w:val="%4."/>
      <w:lvlJc w:val="left"/>
      <w:pPr>
        <w:tabs>
          <w:tab w:val="num" w:pos="2880"/>
        </w:tabs>
        <w:ind w:left="2880" w:hanging="360"/>
      </w:pPr>
    </w:lvl>
    <w:lvl w:ilvl="4" w:tplc="C3F080DE" w:tentative="1">
      <w:start w:val="1"/>
      <w:numFmt w:val="decimal"/>
      <w:lvlText w:val="%5."/>
      <w:lvlJc w:val="left"/>
      <w:pPr>
        <w:tabs>
          <w:tab w:val="num" w:pos="3600"/>
        </w:tabs>
        <w:ind w:left="3600" w:hanging="360"/>
      </w:pPr>
    </w:lvl>
    <w:lvl w:ilvl="5" w:tplc="301E3D3E" w:tentative="1">
      <w:start w:val="1"/>
      <w:numFmt w:val="decimal"/>
      <w:lvlText w:val="%6."/>
      <w:lvlJc w:val="left"/>
      <w:pPr>
        <w:tabs>
          <w:tab w:val="num" w:pos="4320"/>
        </w:tabs>
        <w:ind w:left="4320" w:hanging="360"/>
      </w:pPr>
    </w:lvl>
    <w:lvl w:ilvl="6" w:tplc="D3503CDC" w:tentative="1">
      <w:start w:val="1"/>
      <w:numFmt w:val="decimal"/>
      <w:lvlText w:val="%7."/>
      <w:lvlJc w:val="left"/>
      <w:pPr>
        <w:tabs>
          <w:tab w:val="num" w:pos="5040"/>
        </w:tabs>
        <w:ind w:left="5040" w:hanging="360"/>
      </w:pPr>
    </w:lvl>
    <w:lvl w:ilvl="7" w:tplc="4554076E" w:tentative="1">
      <w:start w:val="1"/>
      <w:numFmt w:val="decimal"/>
      <w:lvlText w:val="%8."/>
      <w:lvlJc w:val="left"/>
      <w:pPr>
        <w:tabs>
          <w:tab w:val="num" w:pos="5760"/>
        </w:tabs>
        <w:ind w:left="5760" w:hanging="360"/>
      </w:pPr>
    </w:lvl>
    <w:lvl w:ilvl="8" w:tplc="41281448" w:tentative="1">
      <w:start w:val="1"/>
      <w:numFmt w:val="decimal"/>
      <w:lvlText w:val="%9."/>
      <w:lvlJc w:val="left"/>
      <w:pPr>
        <w:tabs>
          <w:tab w:val="num" w:pos="6480"/>
        </w:tabs>
        <w:ind w:left="6480" w:hanging="360"/>
      </w:pPr>
    </w:lvl>
  </w:abstractNum>
  <w:abstractNum w:abstractNumId="4">
    <w:nsid w:val="093977B7"/>
    <w:multiLevelType w:val="hybridMultilevel"/>
    <w:tmpl w:val="0A2A6F78"/>
    <w:lvl w:ilvl="0" w:tplc="62A24146">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C5077A"/>
    <w:multiLevelType w:val="hybridMultilevel"/>
    <w:tmpl w:val="EEACD4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E39522A"/>
    <w:multiLevelType w:val="hybridMultilevel"/>
    <w:tmpl w:val="35D48D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64F791B"/>
    <w:multiLevelType w:val="hybridMultilevel"/>
    <w:tmpl w:val="A5D685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65F6C74"/>
    <w:multiLevelType w:val="hybridMultilevel"/>
    <w:tmpl w:val="5582C0AE"/>
    <w:lvl w:ilvl="0" w:tplc="63146A82">
      <w:start w:val="1"/>
      <w:numFmt w:val="decimal"/>
      <w:lvlText w:val="Step %1."/>
      <w:lvlJc w:val="left"/>
      <w:pPr>
        <w:tabs>
          <w:tab w:val="num" w:pos="360"/>
        </w:tabs>
        <w:ind w:left="360" w:hanging="360"/>
      </w:pPr>
      <w:rPr>
        <w:rFonts w:hint="default"/>
      </w:rPr>
    </w:lvl>
    <w:lvl w:ilvl="1" w:tplc="68B20B92">
      <w:start w:val="1"/>
      <w:numFmt w:val="lowerLetter"/>
      <w:lvlText w:val="%2."/>
      <w:lvlJc w:val="left"/>
      <w:pPr>
        <w:tabs>
          <w:tab w:val="num" w:pos="1495"/>
        </w:tabs>
        <w:ind w:left="1495" w:hanging="360"/>
      </w:pPr>
      <w:rPr>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nsid w:val="1A7C3049"/>
    <w:multiLevelType w:val="hybridMultilevel"/>
    <w:tmpl w:val="33C69D7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22553E19"/>
    <w:multiLevelType w:val="hybridMultilevel"/>
    <w:tmpl w:val="07F4A05A"/>
    <w:lvl w:ilvl="0" w:tplc="08090001">
      <w:start w:val="1"/>
      <w:numFmt w:val="bullet"/>
      <w:lvlText w:val=""/>
      <w:lvlJc w:val="left"/>
      <w:pPr>
        <w:tabs>
          <w:tab w:val="num" w:pos="1440"/>
        </w:tabs>
        <w:ind w:left="1440" w:hanging="360"/>
      </w:pPr>
      <w:rPr>
        <w:rFonts w:ascii="Symbol" w:hAnsi="Symbol" w:hint="default"/>
      </w:rPr>
    </w:lvl>
    <w:lvl w:ilvl="1" w:tplc="08090019">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1">
    <w:nsid w:val="263C7EED"/>
    <w:multiLevelType w:val="hybridMultilevel"/>
    <w:tmpl w:val="54DAAF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D8604D"/>
    <w:multiLevelType w:val="hybridMultilevel"/>
    <w:tmpl w:val="6C72E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DA6428"/>
    <w:multiLevelType w:val="hybridMultilevel"/>
    <w:tmpl w:val="209ECB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19A2DF2"/>
    <w:multiLevelType w:val="hybridMultilevel"/>
    <w:tmpl w:val="CBD682F8"/>
    <w:lvl w:ilvl="0" w:tplc="62A24146">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8C04F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AE100E6"/>
    <w:multiLevelType w:val="hybridMultilevel"/>
    <w:tmpl w:val="5A328F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3B433416"/>
    <w:multiLevelType w:val="hybridMultilevel"/>
    <w:tmpl w:val="A692A0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C891A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CB776D8"/>
    <w:multiLevelType w:val="hybridMultilevel"/>
    <w:tmpl w:val="09A41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F0617CF"/>
    <w:multiLevelType w:val="hybridMultilevel"/>
    <w:tmpl w:val="3524221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1">
    <w:nsid w:val="43362F3E"/>
    <w:multiLevelType w:val="hybridMultilevel"/>
    <w:tmpl w:val="41222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42B79DB"/>
    <w:multiLevelType w:val="hybridMultilevel"/>
    <w:tmpl w:val="20269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4FA5AC1"/>
    <w:multiLevelType w:val="multilevel"/>
    <w:tmpl w:val="86E0DA2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D2E23CF"/>
    <w:multiLevelType w:val="hybridMultilevel"/>
    <w:tmpl w:val="FA423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0633803"/>
    <w:multiLevelType w:val="hybridMultilevel"/>
    <w:tmpl w:val="12BC0864"/>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52524B51"/>
    <w:multiLevelType w:val="hybridMultilevel"/>
    <w:tmpl w:val="581A4D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86E2EA9"/>
    <w:multiLevelType w:val="hybridMultilevel"/>
    <w:tmpl w:val="7CB0E09C"/>
    <w:lvl w:ilvl="0" w:tplc="62A24146">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9A4D6A"/>
    <w:multiLevelType w:val="hybridMultilevel"/>
    <w:tmpl w:val="208AAD3C"/>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9">
    <w:nsid w:val="61746584"/>
    <w:multiLevelType w:val="hybridMultilevel"/>
    <w:tmpl w:val="7E1671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31">
    <w:nsid w:val="658B4ACC"/>
    <w:multiLevelType w:val="hybridMultilevel"/>
    <w:tmpl w:val="5C98AA44"/>
    <w:lvl w:ilvl="0" w:tplc="68B20B92">
      <w:start w:val="1"/>
      <w:numFmt w:val="lowerLetter"/>
      <w:lvlText w:val="%1."/>
      <w:lvlJc w:val="left"/>
      <w:pPr>
        <w:tabs>
          <w:tab w:val="num" w:pos="1080"/>
        </w:tabs>
        <w:ind w:left="108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8473541"/>
    <w:multiLevelType w:val="hybridMultilevel"/>
    <w:tmpl w:val="58701B4A"/>
    <w:lvl w:ilvl="0" w:tplc="0809000F">
      <w:start w:val="1"/>
      <w:numFmt w:val="decimal"/>
      <w:lvlText w:val="%1."/>
      <w:lvlJc w:val="left"/>
      <w:pPr>
        <w:tabs>
          <w:tab w:val="num" w:pos="360"/>
        </w:tabs>
        <w:ind w:left="360" w:hanging="360"/>
      </w:pPr>
    </w:lvl>
    <w:lvl w:ilvl="1" w:tplc="08090001">
      <w:start w:val="1"/>
      <w:numFmt w:val="bullet"/>
      <w:lvlText w:val=""/>
      <w:lvlJc w:val="left"/>
      <w:pPr>
        <w:tabs>
          <w:tab w:val="num" w:pos="1080"/>
        </w:tabs>
        <w:ind w:left="1080" w:hanging="360"/>
      </w:pPr>
      <w:rPr>
        <w:rFonts w:ascii="Symbol" w:hAnsi="Symbol" w:hint="default"/>
      </w:rPr>
    </w:lvl>
    <w:lvl w:ilvl="2" w:tplc="0809000F">
      <w:start w:val="1"/>
      <w:numFmt w:val="decimal"/>
      <w:lvlText w:val="%3."/>
      <w:lvlJc w:val="left"/>
      <w:pPr>
        <w:tabs>
          <w:tab w:val="num" w:pos="1980"/>
        </w:tabs>
        <w:ind w:left="1980" w:hanging="36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3">
    <w:nsid w:val="6A742403"/>
    <w:multiLevelType w:val="hybridMultilevel"/>
    <w:tmpl w:val="72A490B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4">
    <w:nsid w:val="6EA864BB"/>
    <w:multiLevelType w:val="hybridMultilevel"/>
    <w:tmpl w:val="46E2DA6C"/>
    <w:lvl w:ilvl="0" w:tplc="62A24146">
      <w:numFmt w:val="bullet"/>
      <w:lvlText w:val="•"/>
      <w:lvlJc w:val="left"/>
      <w:pPr>
        <w:ind w:left="720" w:hanging="360"/>
      </w:pPr>
      <w:rPr>
        <w:rFonts w:ascii="Arial" w:eastAsia="Times New Roman" w:hAnsi="Arial"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5">
    <w:nsid w:val="6F636854"/>
    <w:multiLevelType w:val="hybridMultilevel"/>
    <w:tmpl w:val="889EC0F6"/>
    <w:lvl w:ilvl="0" w:tplc="62A24146">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0F11FD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1691B1B"/>
    <w:multiLevelType w:val="hybridMultilevel"/>
    <w:tmpl w:val="1EA897D2"/>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nsid w:val="734903B8"/>
    <w:multiLevelType w:val="hybridMultilevel"/>
    <w:tmpl w:val="60447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3892664"/>
    <w:multiLevelType w:val="hybridMultilevel"/>
    <w:tmpl w:val="EF86910E"/>
    <w:lvl w:ilvl="0" w:tplc="62A24146">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44413DE"/>
    <w:multiLevelType w:val="hybridMultilevel"/>
    <w:tmpl w:val="C78A9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4BB68C0"/>
    <w:multiLevelType w:val="hybridMultilevel"/>
    <w:tmpl w:val="D996FFA2"/>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nsid w:val="7543668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56D1DFE"/>
    <w:multiLevelType w:val="hybridMultilevel"/>
    <w:tmpl w:val="B5027EFE"/>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774E3B5C"/>
    <w:multiLevelType w:val="hybridMultilevel"/>
    <w:tmpl w:val="00B0BC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7D3280C"/>
    <w:multiLevelType w:val="hybridMultilevel"/>
    <w:tmpl w:val="1390D0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nsid w:val="7AC22BD2"/>
    <w:multiLevelType w:val="hybridMultilevel"/>
    <w:tmpl w:val="C7940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0"/>
  </w:num>
  <w:num w:numId="3">
    <w:abstractNumId w:val="0"/>
  </w:num>
  <w:num w:numId="4">
    <w:abstractNumId w:val="0"/>
  </w:num>
  <w:num w:numId="5">
    <w:abstractNumId w:val="8"/>
  </w:num>
  <w:num w:numId="6">
    <w:abstractNumId w:val="7"/>
  </w:num>
  <w:num w:numId="7">
    <w:abstractNumId w:val="29"/>
  </w:num>
  <w:num w:numId="8">
    <w:abstractNumId w:val="26"/>
  </w:num>
  <w:num w:numId="9">
    <w:abstractNumId w:val="46"/>
  </w:num>
  <w:num w:numId="10">
    <w:abstractNumId w:val="13"/>
  </w:num>
  <w:num w:numId="11">
    <w:abstractNumId w:val="22"/>
  </w:num>
  <w:num w:numId="12">
    <w:abstractNumId w:val="10"/>
  </w:num>
  <w:num w:numId="13">
    <w:abstractNumId w:val="32"/>
  </w:num>
  <w:num w:numId="14">
    <w:abstractNumId w:val="38"/>
  </w:num>
  <w:num w:numId="15">
    <w:abstractNumId w:val="2"/>
  </w:num>
  <w:num w:numId="16">
    <w:abstractNumId w:val="27"/>
  </w:num>
  <w:num w:numId="17">
    <w:abstractNumId w:val="35"/>
  </w:num>
  <w:num w:numId="18">
    <w:abstractNumId w:val="39"/>
  </w:num>
  <w:num w:numId="19">
    <w:abstractNumId w:val="34"/>
  </w:num>
  <w:num w:numId="20">
    <w:abstractNumId w:val="14"/>
  </w:num>
  <w:num w:numId="21">
    <w:abstractNumId w:val="4"/>
  </w:num>
  <w:num w:numId="22">
    <w:abstractNumId w:val="3"/>
  </w:num>
  <w:num w:numId="23">
    <w:abstractNumId w:val="24"/>
  </w:num>
  <w:num w:numId="24">
    <w:abstractNumId w:val="37"/>
  </w:num>
  <w:num w:numId="25">
    <w:abstractNumId w:val="9"/>
  </w:num>
  <w:num w:numId="26">
    <w:abstractNumId w:val="41"/>
  </w:num>
  <w:num w:numId="27">
    <w:abstractNumId w:val="23"/>
  </w:num>
  <w:num w:numId="28">
    <w:abstractNumId w:val="5"/>
  </w:num>
  <w:num w:numId="29">
    <w:abstractNumId w:val="45"/>
  </w:num>
  <w:num w:numId="30">
    <w:abstractNumId w:val="36"/>
  </w:num>
  <w:num w:numId="31">
    <w:abstractNumId w:val="33"/>
  </w:num>
  <w:num w:numId="32">
    <w:abstractNumId w:val="11"/>
  </w:num>
  <w:num w:numId="33">
    <w:abstractNumId w:val="19"/>
  </w:num>
  <w:num w:numId="34">
    <w:abstractNumId w:val="20"/>
  </w:num>
  <w:num w:numId="35">
    <w:abstractNumId w:val="15"/>
  </w:num>
  <w:num w:numId="36">
    <w:abstractNumId w:val="18"/>
  </w:num>
  <w:num w:numId="37">
    <w:abstractNumId w:val="42"/>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num>
  <w:num w:numId="40">
    <w:abstractNumId w:val="31"/>
  </w:num>
  <w:num w:numId="41">
    <w:abstractNumId w:val="21"/>
  </w:num>
  <w:num w:numId="42">
    <w:abstractNumId w:val="16"/>
  </w:num>
  <w:num w:numId="43">
    <w:abstractNumId w:val="12"/>
  </w:num>
  <w:num w:numId="44">
    <w:abstractNumId w:val="28"/>
  </w:num>
  <w:num w:numId="45">
    <w:abstractNumId w:val="6"/>
  </w:num>
  <w:num w:numId="46">
    <w:abstractNumId w:val="40"/>
  </w:num>
  <w:num w:numId="47">
    <w:abstractNumId w:val="25"/>
  </w:num>
  <w:num w:numId="48">
    <w:abstractNumId w:val="43"/>
  </w:num>
  <w:num w:numId="49">
    <w:abstractNumId w:val="44"/>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7E5"/>
    <w:rsid w:val="0001439C"/>
    <w:rsid w:val="00016E15"/>
    <w:rsid w:val="00020DC8"/>
    <w:rsid w:val="00033D06"/>
    <w:rsid w:val="00044804"/>
    <w:rsid w:val="000507B1"/>
    <w:rsid w:val="000539E0"/>
    <w:rsid w:val="000631EB"/>
    <w:rsid w:val="0006409D"/>
    <w:rsid w:val="00066738"/>
    <w:rsid w:val="00066AFB"/>
    <w:rsid w:val="0007470E"/>
    <w:rsid w:val="00075690"/>
    <w:rsid w:val="00093975"/>
    <w:rsid w:val="000A5E42"/>
    <w:rsid w:val="000B5AA1"/>
    <w:rsid w:val="000C4234"/>
    <w:rsid w:val="000D7D28"/>
    <w:rsid w:val="000E01A8"/>
    <w:rsid w:val="000E30BB"/>
    <w:rsid w:val="000E30D9"/>
    <w:rsid w:val="000E627E"/>
    <w:rsid w:val="000F1A5C"/>
    <w:rsid w:val="000F6742"/>
    <w:rsid w:val="00100021"/>
    <w:rsid w:val="00101398"/>
    <w:rsid w:val="00101BF0"/>
    <w:rsid w:val="001045E3"/>
    <w:rsid w:val="001073B6"/>
    <w:rsid w:val="00113A18"/>
    <w:rsid w:val="00113B93"/>
    <w:rsid w:val="00113EA5"/>
    <w:rsid w:val="001213AB"/>
    <w:rsid w:val="001267F7"/>
    <w:rsid w:val="00140084"/>
    <w:rsid w:val="00142E39"/>
    <w:rsid w:val="001452AA"/>
    <w:rsid w:val="0015258F"/>
    <w:rsid w:val="001528BD"/>
    <w:rsid w:val="00157346"/>
    <w:rsid w:val="00157830"/>
    <w:rsid w:val="00180104"/>
    <w:rsid w:val="00191DE2"/>
    <w:rsid w:val="00192DC7"/>
    <w:rsid w:val="001C6D24"/>
    <w:rsid w:val="001D789C"/>
    <w:rsid w:val="001E5672"/>
    <w:rsid w:val="001F618B"/>
    <w:rsid w:val="00201FB8"/>
    <w:rsid w:val="002028CB"/>
    <w:rsid w:val="00227B0F"/>
    <w:rsid w:val="00233DAB"/>
    <w:rsid w:val="00236EAF"/>
    <w:rsid w:val="00237654"/>
    <w:rsid w:val="002377EB"/>
    <w:rsid w:val="002474C0"/>
    <w:rsid w:val="0027055B"/>
    <w:rsid w:val="00270AD3"/>
    <w:rsid w:val="00272F05"/>
    <w:rsid w:val="002860A9"/>
    <w:rsid w:val="00291FB4"/>
    <w:rsid w:val="002B083F"/>
    <w:rsid w:val="002B6575"/>
    <w:rsid w:val="002C3E2C"/>
    <w:rsid w:val="002E63A2"/>
    <w:rsid w:val="002E799C"/>
    <w:rsid w:val="002F3688"/>
    <w:rsid w:val="002F5BF7"/>
    <w:rsid w:val="00303331"/>
    <w:rsid w:val="00306846"/>
    <w:rsid w:val="00306B6E"/>
    <w:rsid w:val="0031489B"/>
    <w:rsid w:val="00321369"/>
    <w:rsid w:val="00323026"/>
    <w:rsid w:val="00336487"/>
    <w:rsid w:val="0034086D"/>
    <w:rsid w:val="0034161F"/>
    <w:rsid w:val="003440AD"/>
    <w:rsid w:val="003455EF"/>
    <w:rsid w:val="003460FB"/>
    <w:rsid w:val="003633DE"/>
    <w:rsid w:val="00366CEF"/>
    <w:rsid w:val="003708A3"/>
    <w:rsid w:val="003710D6"/>
    <w:rsid w:val="00372393"/>
    <w:rsid w:val="003763F4"/>
    <w:rsid w:val="00391CBB"/>
    <w:rsid w:val="0039568D"/>
    <w:rsid w:val="00397B81"/>
    <w:rsid w:val="003B20E9"/>
    <w:rsid w:val="003D0407"/>
    <w:rsid w:val="003D4DBB"/>
    <w:rsid w:val="003D6037"/>
    <w:rsid w:val="003D6A82"/>
    <w:rsid w:val="003D7838"/>
    <w:rsid w:val="003E2057"/>
    <w:rsid w:val="003F2479"/>
    <w:rsid w:val="003F264C"/>
    <w:rsid w:val="00404277"/>
    <w:rsid w:val="00411119"/>
    <w:rsid w:val="00411FC4"/>
    <w:rsid w:val="004233AD"/>
    <w:rsid w:val="004319F0"/>
    <w:rsid w:val="00440DE1"/>
    <w:rsid w:val="00441FA5"/>
    <w:rsid w:val="004478B0"/>
    <w:rsid w:val="004548E0"/>
    <w:rsid w:val="00456048"/>
    <w:rsid w:val="00456F74"/>
    <w:rsid w:val="004572FD"/>
    <w:rsid w:val="00457EE8"/>
    <w:rsid w:val="004605B5"/>
    <w:rsid w:val="004605C9"/>
    <w:rsid w:val="0046403A"/>
    <w:rsid w:val="00474CCE"/>
    <w:rsid w:val="004845E3"/>
    <w:rsid w:val="00485839"/>
    <w:rsid w:val="004867D1"/>
    <w:rsid w:val="00486C9F"/>
    <w:rsid w:val="004901AE"/>
    <w:rsid w:val="004910F4"/>
    <w:rsid w:val="004A32B2"/>
    <w:rsid w:val="004A3C3E"/>
    <w:rsid w:val="004B1113"/>
    <w:rsid w:val="004B2672"/>
    <w:rsid w:val="004B3525"/>
    <w:rsid w:val="004B5FC8"/>
    <w:rsid w:val="004B7B15"/>
    <w:rsid w:val="004B7DA1"/>
    <w:rsid w:val="004C54C5"/>
    <w:rsid w:val="004C7672"/>
    <w:rsid w:val="004E6821"/>
    <w:rsid w:val="004F34C1"/>
    <w:rsid w:val="004F50FC"/>
    <w:rsid w:val="0050044C"/>
    <w:rsid w:val="00502266"/>
    <w:rsid w:val="005151A4"/>
    <w:rsid w:val="005174F7"/>
    <w:rsid w:val="005241E5"/>
    <w:rsid w:val="00534EE0"/>
    <w:rsid w:val="0054023E"/>
    <w:rsid w:val="00541288"/>
    <w:rsid w:val="00543934"/>
    <w:rsid w:val="00544F88"/>
    <w:rsid w:val="00553A7D"/>
    <w:rsid w:val="0055589A"/>
    <w:rsid w:val="00555E9A"/>
    <w:rsid w:val="00567165"/>
    <w:rsid w:val="005672B4"/>
    <w:rsid w:val="00573920"/>
    <w:rsid w:val="00574631"/>
    <w:rsid w:val="0057549B"/>
    <w:rsid w:val="005816E5"/>
    <w:rsid w:val="00590004"/>
    <w:rsid w:val="0059530B"/>
    <w:rsid w:val="005A05AF"/>
    <w:rsid w:val="005A32AC"/>
    <w:rsid w:val="005A47D5"/>
    <w:rsid w:val="005B3B96"/>
    <w:rsid w:val="005B40F4"/>
    <w:rsid w:val="005B5212"/>
    <w:rsid w:val="005B7D95"/>
    <w:rsid w:val="005C0492"/>
    <w:rsid w:val="005D5562"/>
    <w:rsid w:val="005E5494"/>
    <w:rsid w:val="005E73C2"/>
    <w:rsid w:val="005F29FD"/>
    <w:rsid w:val="005F3EC7"/>
    <w:rsid w:val="005F6644"/>
    <w:rsid w:val="00600E9D"/>
    <w:rsid w:val="006055E6"/>
    <w:rsid w:val="00606386"/>
    <w:rsid w:val="0060748A"/>
    <w:rsid w:val="006104BE"/>
    <w:rsid w:val="00616BA5"/>
    <w:rsid w:val="00625F1D"/>
    <w:rsid w:val="00630268"/>
    <w:rsid w:val="00634D8F"/>
    <w:rsid w:val="00650910"/>
    <w:rsid w:val="006526A1"/>
    <w:rsid w:val="0066418F"/>
    <w:rsid w:val="00666781"/>
    <w:rsid w:val="0067486A"/>
    <w:rsid w:val="00675233"/>
    <w:rsid w:val="00681124"/>
    <w:rsid w:val="00681529"/>
    <w:rsid w:val="00691020"/>
    <w:rsid w:val="00692811"/>
    <w:rsid w:val="00695583"/>
    <w:rsid w:val="0069584D"/>
    <w:rsid w:val="0069686E"/>
    <w:rsid w:val="0069712F"/>
    <w:rsid w:val="006A2266"/>
    <w:rsid w:val="006A3159"/>
    <w:rsid w:val="006B26DD"/>
    <w:rsid w:val="006B43AF"/>
    <w:rsid w:val="006B697F"/>
    <w:rsid w:val="006D26F7"/>
    <w:rsid w:val="006E4C30"/>
    <w:rsid w:val="006E761F"/>
    <w:rsid w:val="00706E9B"/>
    <w:rsid w:val="00715E51"/>
    <w:rsid w:val="00717158"/>
    <w:rsid w:val="007430CD"/>
    <w:rsid w:val="007540E4"/>
    <w:rsid w:val="007542EA"/>
    <w:rsid w:val="007600FB"/>
    <w:rsid w:val="00777133"/>
    <w:rsid w:val="00797E18"/>
    <w:rsid w:val="00797F0E"/>
    <w:rsid w:val="007B378D"/>
    <w:rsid w:val="007B4C61"/>
    <w:rsid w:val="007C4C3C"/>
    <w:rsid w:val="007C720E"/>
    <w:rsid w:val="007D0D81"/>
    <w:rsid w:val="007D6238"/>
    <w:rsid w:val="007D6B09"/>
    <w:rsid w:val="007E0CBF"/>
    <w:rsid w:val="007E3ADE"/>
    <w:rsid w:val="007F0179"/>
    <w:rsid w:val="007F6248"/>
    <w:rsid w:val="008055AE"/>
    <w:rsid w:val="00831EE1"/>
    <w:rsid w:val="00845DC3"/>
    <w:rsid w:val="008520C0"/>
    <w:rsid w:val="0085224C"/>
    <w:rsid w:val="00855725"/>
    <w:rsid w:val="008614B9"/>
    <w:rsid w:val="00862014"/>
    <w:rsid w:val="008821AB"/>
    <w:rsid w:val="00882326"/>
    <w:rsid w:val="008855A8"/>
    <w:rsid w:val="008963D1"/>
    <w:rsid w:val="00896F22"/>
    <w:rsid w:val="008A1ABC"/>
    <w:rsid w:val="008A2BC1"/>
    <w:rsid w:val="008A4F1C"/>
    <w:rsid w:val="008B1EFB"/>
    <w:rsid w:val="008B77DD"/>
    <w:rsid w:val="008C5504"/>
    <w:rsid w:val="008E5E2A"/>
    <w:rsid w:val="008E6DB1"/>
    <w:rsid w:val="008F2B91"/>
    <w:rsid w:val="00901907"/>
    <w:rsid w:val="0091618D"/>
    <w:rsid w:val="00921FCE"/>
    <w:rsid w:val="0092314E"/>
    <w:rsid w:val="009243B2"/>
    <w:rsid w:val="00925BAA"/>
    <w:rsid w:val="00946356"/>
    <w:rsid w:val="009472D5"/>
    <w:rsid w:val="00947E41"/>
    <w:rsid w:val="00952710"/>
    <w:rsid w:val="00953E87"/>
    <w:rsid w:val="00960172"/>
    <w:rsid w:val="009635FC"/>
    <w:rsid w:val="0097602A"/>
    <w:rsid w:val="009904C2"/>
    <w:rsid w:val="0099229C"/>
    <w:rsid w:val="00995A87"/>
    <w:rsid w:val="009A1DF3"/>
    <w:rsid w:val="009A3F2E"/>
    <w:rsid w:val="009B2DB3"/>
    <w:rsid w:val="009B6109"/>
    <w:rsid w:val="009B6D5F"/>
    <w:rsid w:val="009B79DE"/>
    <w:rsid w:val="009C52BD"/>
    <w:rsid w:val="009D7A5D"/>
    <w:rsid w:val="009E09C7"/>
    <w:rsid w:val="009E0D2D"/>
    <w:rsid w:val="009E5F43"/>
    <w:rsid w:val="009F71B8"/>
    <w:rsid w:val="00A0628D"/>
    <w:rsid w:val="00A133C8"/>
    <w:rsid w:val="00A16CD5"/>
    <w:rsid w:val="00A200BB"/>
    <w:rsid w:val="00A241EA"/>
    <w:rsid w:val="00A3138D"/>
    <w:rsid w:val="00A4018E"/>
    <w:rsid w:val="00A42615"/>
    <w:rsid w:val="00A47DCC"/>
    <w:rsid w:val="00A51135"/>
    <w:rsid w:val="00A53550"/>
    <w:rsid w:val="00A56EBA"/>
    <w:rsid w:val="00A57E4E"/>
    <w:rsid w:val="00A66225"/>
    <w:rsid w:val="00A674B9"/>
    <w:rsid w:val="00A7168F"/>
    <w:rsid w:val="00A744C3"/>
    <w:rsid w:val="00A804D3"/>
    <w:rsid w:val="00A908E9"/>
    <w:rsid w:val="00A90994"/>
    <w:rsid w:val="00A90A53"/>
    <w:rsid w:val="00A92322"/>
    <w:rsid w:val="00A95ADA"/>
    <w:rsid w:val="00A96534"/>
    <w:rsid w:val="00AA131A"/>
    <w:rsid w:val="00AA6ED8"/>
    <w:rsid w:val="00AB54FF"/>
    <w:rsid w:val="00AB7354"/>
    <w:rsid w:val="00AC0043"/>
    <w:rsid w:val="00AC310B"/>
    <w:rsid w:val="00AC32F0"/>
    <w:rsid w:val="00AC7572"/>
    <w:rsid w:val="00AD09CB"/>
    <w:rsid w:val="00AE01CB"/>
    <w:rsid w:val="00AE515F"/>
    <w:rsid w:val="00AF3613"/>
    <w:rsid w:val="00AF3DEA"/>
    <w:rsid w:val="00AF5072"/>
    <w:rsid w:val="00AF5E12"/>
    <w:rsid w:val="00B00D60"/>
    <w:rsid w:val="00B0549F"/>
    <w:rsid w:val="00B14013"/>
    <w:rsid w:val="00B1733D"/>
    <w:rsid w:val="00B209CA"/>
    <w:rsid w:val="00B2404F"/>
    <w:rsid w:val="00B24686"/>
    <w:rsid w:val="00B31407"/>
    <w:rsid w:val="00B330D9"/>
    <w:rsid w:val="00B37DDE"/>
    <w:rsid w:val="00B423C8"/>
    <w:rsid w:val="00B5571E"/>
    <w:rsid w:val="00B600B5"/>
    <w:rsid w:val="00B64915"/>
    <w:rsid w:val="00B650F5"/>
    <w:rsid w:val="00B65F69"/>
    <w:rsid w:val="00B67AD6"/>
    <w:rsid w:val="00B7026E"/>
    <w:rsid w:val="00B74637"/>
    <w:rsid w:val="00B755B0"/>
    <w:rsid w:val="00B77FB0"/>
    <w:rsid w:val="00B83329"/>
    <w:rsid w:val="00B834A4"/>
    <w:rsid w:val="00B91C37"/>
    <w:rsid w:val="00BA06D0"/>
    <w:rsid w:val="00BA3C94"/>
    <w:rsid w:val="00BB256F"/>
    <w:rsid w:val="00BB2614"/>
    <w:rsid w:val="00BB3261"/>
    <w:rsid w:val="00BB4042"/>
    <w:rsid w:val="00BB4189"/>
    <w:rsid w:val="00BC26D6"/>
    <w:rsid w:val="00BD2FE0"/>
    <w:rsid w:val="00BD5E35"/>
    <w:rsid w:val="00BD679F"/>
    <w:rsid w:val="00BE1CBB"/>
    <w:rsid w:val="00BE47E5"/>
    <w:rsid w:val="00BF228B"/>
    <w:rsid w:val="00BF4FA8"/>
    <w:rsid w:val="00BF50D1"/>
    <w:rsid w:val="00BF69C3"/>
    <w:rsid w:val="00C024A0"/>
    <w:rsid w:val="00C032B0"/>
    <w:rsid w:val="00C072C1"/>
    <w:rsid w:val="00C1172E"/>
    <w:rsid w:val="00C23D47"/>
    <w:rsid w:val="00C24A95"/>
    <w:rsid w:val="00C32F95"/>
    <w:rsid w:val="00C3593D"/>
    <w:rsid w:val="00C370A9"/>
    <w:rsid w:val="00C711FF"/>
    <w:rsid w:val="00C8624F"/>
    <w:rsid w:val="00C86FBA"/>
    <w:rsid w:val="00CB48DC"/>
    <w:rsid w:val="00CB5AB5"/>
    <w:rsid w:val="00CC203D"/>
    <w:rsid w:val="00CC6109"/>
    <w:rsid w:val="00CC6F27"/>
    <w:rsid w:val="00CE03AE"/>
    <w:rsid w:val="00CE6229"/>
    <w:rsid w:val="00CF62B3"/>
    <w:rsid w:val="00D021F2"/>
    <w:rsid w:val="00D03ECE"/>
    <w:rsid w:val="00D11DE3"/>
    <w:rsid w:val="00D122D0"/>
    <w:rsid w:val="00D1418C"/>
    <w:rsid w:val="00D172CC"/>
    <w:rsid w:val="00D20B24"/>
    <w:rsid w:val="00D2711E"/>
    <w:rsid w:val="00D34210"/>
    <w:rsid w:val="00D362EB"/>
    <w:rsid w:val="00D452E0"/>
    <w:rsid w:val="00D463EC"/>
    <w:rsid w:val="00D5077C"/>
    <w:rsid w:val="00D51F29"/>
    <w:rsid w:val="00D52599"/>
    <w:rsid w:val="00D5380E"/>
    <w:rsid w:val="00D53F4D"/>
    <w:rsid w:val="00D560C2"/>
    <w:rsid w:val="00D618B5"/>
    <w:rsid w:val="00D7176C"/>
    <w:rsid w:val="00D72AA5"/>
    <w:rsid w:val="00D778A5"/>
    <w:rsid w:val="00D806C9"/>
    <w:rsid w:val="00D81F80"/>
    <w:rsid w:val="00D824AB"/>
    <w:rsid w:val="00D85409"/>
    <w:rsid w:val="00D86F8D"/>
    <w:rsid w:val="00D9106C"/>
    <w:rsid w:val="00DB7E0D"/>
    <w:rsid w:val="00DE6782"/>
    <w:rsid w:val="00DF19A0"/>
    <w:rsid w:val="00DF1A9F"/>
    <w:rsid w:val="00E07B25"/>
    <w:rsid w:val="00E1036B"/>
    <w:rsid w:val="00E13D6D"/>
    <w:rsid w:val="00E14275"/>
    <w:rsid w:val="00E150DB"/>
    <w:rsid w:val="00E23CDD"/>
    <w:rsid w:val="00E3599D"/>
    <w:rsid w:val="00E36759"/>
    <w:rsid w:val="00E40C28"/>
    <w:rsid w:val="00E42AD7"/>
    <w:rsid w:val="00E60E16"/>
    <w:rsid w:val="00E76571"/>
    <w:rsid w:val="00E779B0"/>
    <w:rsid w:val="00E77DBC"/>
    <w:rsid w:val="00E8100D"/>
    <w:rsid w:val="00E90131"/>
    <w:rsid w:val="00E953BF"/>
    <w:rsid w:val="00EA188E"/>
    <w:rsid w:val="00EA63B2"/>
    <w:rsid w:val="00EB642D"/>
    <w:rsid w:val="00EC018A"/>
    <w:rsid w:val="00EC120B"/>
    <w:rsid w:val="00ED0D28"/>
    <w:rsid w:val="00ED2702"/>
    <w:rsid w:val="00EE3BA6"/>
    <w:rsid w:val="00EF0F4F"/>
    <w:rsid w:val="00EF22B9"/>
    <w:rsid w:val="00F008A4"/>
    <w:rsid w:val="00F04AC8"/>
    <w:rsid w:val="00F14CD3"/>
    <w:rsid w:val="00F20C63"/>
    <w:rsid w:val="00F27544"/>
    <w:rsid w:val="00F34DEC"/>
    <w:rsid w:val="00F506AE"/>
    <w:rsid w:val="00F50E5E"/>
    <w:rsid w:val="00F6581A"/>
    <w:rsid w:val="00F66EB4"/>
    <w:rsid w:val="00F7335A"/>
    <w:rsid w:val="00F85922"/>
    <w:rsid w:val="00F869C5"/>
    <w:rsid w:val="00F8702E"/>
    <w:rsid w:val="00F93B7F"/>
    <w:rsid w:val="00F95AA4"/>
    <w:rsid w:val="00F97C08"/>
    <w:rsid w:val="00FC56F7"/>
    <w:rsid w:val="00FC5B69"/>
    <w:rsid w:val="00FE20FA"/>
    <w:rsid w:val="00FE26BA"/>
    <w:rsid w:val="00FE2E61"/>
    <w:rsid w:val="00FE430D"/>
    <w:rsid w:val="00FF0B56"/>
    <w:rsid w:val="00FF332C"/>
    <w:rsid w:val="00FF4E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7E5"/>
    <w:pPr>
      <w:tabs>
        <w:tab w:val="left" w:pos="720"/>
        <w:tab w:val="left" w:pos="1440"/>
        <w:tab w:val="left" w:pos="2160"/>
        <w:tab w:val="left" w:pos="2880"/>
        <w:tab w:val="left" w:pos="4680"/>
        <w:tab w:val="left" w:pos="5400"/>
        <w:tab w:val="right" w:pos="9000"/>
      </w:tabs>
      <w:spacing w:line="240" w:lineRule="atLeast"/>
    </w:pPr>
    <w:rPr>
      <w:rFonts w:cs="Arial"/>
      <w:lang w:eastAsia="en-US"/>
    </w:rPr>
  </w:style>
  <w:style w:type="paragraph" w:styleId="Heading1">
    <w:name w:val="heading 1"/>
    <w:aliases w:val="Outline1"/>
    <w:basedOn w:val="Normal"/>
    <w:next w:val="Normal"/>
    <w:qFormat/>
    <w:rsid w:val="009C52BD"/>
    <w:pPr>
      <w:outlineLvl w:val="0"/>
    </w:pPr>
    <w:rPr>
      <w:b/>
      <w:color w:val="1F497D" w:themeColor="text2"/>
      <w:kern w:val="24"/>
    </w:rPr>
  </w:style>
  <w:style w:type="paragraph" w:styleId="Heading2">
    <w:name w:val="heading 2"/>
    <w:aliases w:val="Outline2"/>
    <w:basedOn w:val="Normal"/>
    <w:next w:val="Normal"/>
    <w:qFormat/>
    <w:rsid w:val="00B37DDE"/>
    <w:pPr>
      <w:outlineLvl w:val="1"/>
    </w:pPr>
    <w:rPr>
      <w:i/>
      <w:kern w:val="24"/>
    </w:rPr>
  </w:style>
  <w:style w:type="paragraph" w:styleId="Heading3">
    <w:name w:val="heading 3"/>
    <w:aliases w:val="Outline3"/>
    <w:basedOn w:val="Normal"/>
    <w:next w:val="Normal"/>
    <w:qFormat/>
    <w:rsid w:val="00440DE1"/>
    <w:pPr>
      <w:tabs>
        <w:tab w:val="clear" w:pos="720"/>
      </w:tabs>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ListParagraph">
    <w:name w:val="List Paragraph"/>
    <w:basedOn w:val="Normal"/>
    <w:uiPriority w:val="34"/>
    <w:qFormat/>
    <w:rsid w:val="00BE47E5"/>
    <w:pPr>
      <w:ind w:left="720"/>
      <w:contextualSpacing/>
    </w:pPr>
  </w:style>
  <w:style w:type="character" w:styleId="Hyperlink">
    <w:name w:val="Hyperlink"/>
    <w:uiPriority w:val="99"/>
    <w:rsid w:val="008A1ABC"/>
    <w:rPr>
      <w:color w:val="0000FF"/>
      <w:u w:val="single"/>
    </w:rPr>
  </w:style>
  <w:style w:type="paragraph" w:styleId="FootnoteText">
    <w:name w:val="footnote text"/>
    <w:basedOn w:val="Normal"/>
    <w:link w:val="FootnoteTextChar"/>
    <w:rsid w:val="008A1ABC"/>
    <w:rPr>
      <w:sz w:val="20"/>
    </w:rPr>
  </w:style>
  <w:style w:type="character" w:customStyle="1" w:styleId="FootnoteTextChar">
    <w:name w:val="Footnote Text Char"/>
    <w:basedOn w:val="DefaultParagraphFont"/>
    <w:link w:val="FootnoteText"/>
    <w:rsid w:val="008A1ABC"/>
    <w:rPr>
      <w:rFonts w:cs="Arial"/>
      <w:sz w:val="20"/>
      <w:lang w:eastAsia="en-US"/>
    </w:rPr>
  </w:style>
  <w:style w:type="character" w:styleId="FootnoteReference">
    <w:name w:val="footnote reference"/>
    <w:rsid w:val="008A1ABC"/>
    <w:rPr>
      <w:vertAlign w:val="superscript"/>
    </w:rPr>
  </w:style>
  <w:style w:type="character" w:customStyle="1" w:styleId="HeaderChar">
    <w:name w:val="Header Char"/>
    <w:link w:val="Header"/>
    <w:uiPriority w:val="99"/>
    <w:rsid w:val="008A1ABC"/>
    <w:rPr>
      <w:rFonts w:cs="Arial"/>
      <w:lang w:eastAsia="en-US"/>
    </w:rPr>
  </w:style>
  <w:style w:type="character" w:customStyle="1" w:styleId="FooterChar">
    <w:name w:val="Footer Char"/>
    <w:link w:val="Footer"/>
    <w:uiPriority w:val="99"/>
    <w:rsid w:val="008A1ABC"/>
    <w:rPr>
      <w:rFonts w:cs="Arial"/>
      <w:lang w:eastAsia="en-US"/>
    </w:rPr>
  </w:style>
  <w:style w:type="paragraph" w:styleId="Title">
    <w:name w:val="Title"/>
    <w:basedOn w:val="Normal"/>
    <w:link w:val="TitleChar"/>
    <w:uiPriority w:val="99"/>
    <w:qFormat/>
    <w:rsid w:val="00B37DDE"/>
    <w:pPr>
      <w:ind w:left="1440" w:hanging="1440"/>
      <w:jc w:val="center"/>
    </w:pPr>
    <w:rPr>
      <w:rFonts w:cs="Times New Roman"/>
      <w:b/>
      <w:sz w:val="28"/>
      <w:lang w:eastAsia="en-GB"/>
    </w:rPr>
  </w:style>
  <w:style w:type="character" w:customStyle="1" w:styleId="TitleChar">
    <w:name w:val="Title Char"/>
    <w:basedOn w:val="DefaultParagraphFont"/>
    <w:link w:val="Title"/>
    <w:uiPriority w:val="99"/>
    <w:rsid w:val="00B37DDE"/>
    <w:rPr>
      <w:b/>
      <w:sz w:val="28"/>
    </w:rPr>
  </w:style>
  <w:style w:type="paragraph" w:styleId="BalloonText">
    <w:name w:val="Balloon Text"/>
    <w:basedOn w:val="Normal"/>
    <w:link w:val="BalloonTextChar"/>
    <w:semiHidden/>
    <w:unhideWhenUsed/>
    <w:rsid w:val="002376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654"/>
    <w:rPr>
      <w:rFonts w:ascii="Tahoma" w:hAnsi="Tahoma" w:cs="Tahoma"/>
      <w:sz w:val="16"/>
      <w:szCs w:val="16"/>
      <w:lang w:eastAsia="en-US"/>
    </w:rPr>
  </w:style>
  <w:style w:type="character" w:styleId="CommentReference">
    <w:name w:val="annotation reference"/>
    <w:basedOn w:val="DefaultParagraphFont"/>
    <w:semiHidden/>
    <w:unhideWhenUsed/>
    <w:rsid w:val="00237654"/>
    <w:rPr>
      <w:sz w:val="16"/>
      <w:szCs w:val="16"/>
    </w:rPr>
  </w:style>
  <w:style w:type="paragraph" w:styleId="CommentText">
    <w:name w:val="annotation text"/>
    <w:basedOn w:val="Normal"/>
    <w:link w:val="CommentTextChar"/>
    <w:semiHidden/>
    <w:unhideWhenUsed/>
    <w:rsid w:val="00237654"/>
    <w:pPr>
      <w:spacing w:line="240" w:lineRule="auto"/>
    </w:pPr>
    <w:rPr>
      <w:sz w:val="20"/>
    </w:rPr>
  </w:style>
  <w:style w:type="character" w:customStyle="1" w:styleId="CommentTextChar">
    <w:name w:val="Comment Text Char"/>
    <w:basedOn w:val="DefaultParagraphFont"/>
    <w:link w:val="CommentText"/>
    <w:uiPriority w:val="99"/>
    <w:semiHidden/>
    <w:rsid w:val="00237654"/>
    <w:rPr>
      <w:rFonts w:cs="Arial"/>
      <w:sz w:val="20"/>
      <w:lang w:eastAsia="en-US"/>
    </w:rPr>
  </w:style>
  <w:style w:type="paragraph" w:styleId="CommentSubject">
    <w:name w:val="annotation subject"/>
    <w:basedOn w:val="CommentText"/>
    <w:next w:val="CommentText"/>
    <w:link w:val="CommentSubjectChar"/>
    <w:semiHidden/>
    <w:unhideWhenUsed/>
    <w:rsid w:val="00237654"/>
    <w:rPr>
      <w:b/>
      <w:bCs/>
    </w:rPr>
  </w:style>
  <w:style w:type="character" w:customStyle="1" w:styleId="CommentSubjectChar">
    <w:name w:val="Comment Subject Char"/>
    <w:basedOn w:val="CommentTextChar"/>
    <w:link w:val="CommentSubject"/>
    <w:uiPriority w:val="99"/>
    <w:semiHidden/>
    <w:rsid w:val="00237654"/>
    <w:rPr>
      <w:rFonts w:cs="Arial"/>
      <w:b/>
      <w:bCs/>
      <w:sz w:val="20"/>
      <w:lang w:eastAsia="en-US"/>
    </w:rPr>
  </w:style>
  <w:style w:type="paragraph" w:styleId="NormalWeb">
    <w:name w:val="Normal (Web)"/>
    <w:basedOn w:val="Normal"/>
    <w:uiPriority w:val="99"/>
    <w:semiHidden/>
    <w:unhideWhenUsed/>
    <w:rsid w:val="008E5E2A"/>
    <w:pPr>
      <w:tabs>
        <w:tab w:val="clear" w:pos="720"/>
        <w:tab w:val="clear" w:pos="1440"/>
        <w:tab w:val="clear" w:pos="2160"/>
        <w:tab w:val="clear" w:pos="2880"/>
        <w:tab w:val="clear" w:pos="4680"/>
        <w:tab w:val="clear" w:pos="5400"/>
        <w:tab w:val="clear" w:pos="9000"/>
      </w:tabs>
      <w:spacing w:before="100" w:beforeAutospacing="1" w:after="100" w:afterAutospacing="1" w:line="240" w:lineRule="auto"/>
    </w:pPr>
    <w:rPr>
      <w:rFonts w:ascii="Times New Roman" w:eastAsiaTheme="minorEastAsia" w:hAnsi="Times New Roman" w:cs="Times New Roman"/>
      <w:szCs w:val="24"/>
      <w:lang w:eastAsia="en-GB"/>
    </w:rPr>
  </w:style>
  <w:style w:type="paragraph" w:styleId="EndnoteText">
    <w:name w:val="endnote text"/>
    <w:basedOn w:val="Normal"/>
    <w:link w:val="EndnoteTextChar"/>
    <w:uiPriority w:val="99"/>
    <w:semiHidden/>
    <w:unhideWhenUsed/>
    <w:rsid w:val="00D560C2"/>
    <w:pPr>
      <w:spacing w:line="240" w:lineRule="auto"/>
    </w:pPr>
    <w:rPr>
      <w:sz w:val="20"/>
    </w:rPr>
  </w:style>
  <w:style w:type="character" w:customStyle="1" w:styleId="EndnoteTextChar">
    <w:name w:val="Endnote Text Char"/>
    <w:basedOn w:val="DefaultParagraphFont"/>
    <w:link w:val="EndnoteText"/>
    <w:uiPriority w:val="99"/>
    <w:semiHidden/>
    <w:rsid w:val="00D560C2"/>
    <w:rPr>
      <w:rFonts w:cs="Arial"/>
      <w:sz w:val="20"/>
      <w:lang w:eastAsia="en-US"/>
    </w:rPr>
  </w:style>
  <w:style w:type="character" w:styleId="EndnoteReference">
    <w:name w:val="endnote reference"/>
    <w:basedOn w:val="DefaultParagraphFont"/>
    <w:uiPriority w:val="99"/>
    <w:semiHidden/>
    <w:unhideWhenUsed/>
    <w:rsid w:val="00D560C2"/>
    <w:rPr>
      <w:vertAlign w:val="superscript"/>
    </w:rPr>
  </w:style>
  <w:style w:type="paragraph" w:styleId="TOCHeading">
    <w:name w:val="TOC Heading"/>
    <w:basedOn w:val="Heading1"/>
    <w:next w:val="Normal"/>
    <w:uiPriority w:val="39"/>
    <w:semiHidden/>
    <w:unhideWhenUsed/>
    <w:qFormat/>
    <w:rsid w:val="007540E4"/>
    <w:pPr>
      <w:keepNext/>
      <w:keepLines/>
      <w:tabs>
        <w:tab w:val="clear" w:pos="720"/>
        <w:tab w:val="clear" w:pos="1440"/>
        <w:tab w:val="clear" w:pos="2160"/>
        <w:tab w:val="clear" w:pos="2880"/>
        <w:tab w:val="clear" w:pos="4680"/>
        <w:tab w:val="clear" w:pos="5400"/>
        <w:tab w:val="clear" w:pos="9000"/>
      </w:tabs>
      <w:spacing w:before="480" w:line="276" w:lineRule="auto"/>
      <w:outlineLvl w:val="9"/>
    </w:pPr>
    <w:rPr>
      <w:rFonts w:asciiTheme="majorHAnsi" w:eastAsiaTheme="majorEastAsia" w:hAnsiTheme="majorHAnsi" w:cstheme="majorBidi"/>
      <w:b w:val="0"/>
      <w:bCs/>
      <w:color w:val="365F91" w:themeColor="accent1" w:themeShade="BF"/>
      <w:kern w:val="0"/>
      <w:sz w:val="28"/>
      <w:szCs w:val="28"/>
      <w:lang w:val="en-US" w:eastAsia="ja-JP"/>
    </w:rPr>
  </w:style>
  <w:style w:type="paragraph" w:styleId="TOC1">
    <w:name w:val="toc 1"/>
    <w:basedOn w:val="Normal"/>
    <w:next w:val="Normal"/>
    <w:autoRedefine/>
    <w:uiPriority w:val="39"/>
    <w:unhideWhenUsed/>
    <w:rsid w:val="007540E4"/>
    <w:pPr>
      <w:tabs>
        <w:tab w:val="clear" w:pos="720"/>
        <w:tab w:val="clear" w:pos="1440"/>
        <w:tab w:val="clear" w:pos="2160"/>
        <w:tab w:val="clear" w:pos="2880"/>
        <w:tab w:val="clear" w:pos="4680"/>
        <w:tab w:val="clear" w:pos="5400"/>
        <w:tab w:val="clear" w:pos="9000"/>
      </w:tabs>
      <w:spacing w:after="100"/>
    </w:pPr>
  </w:style>
  <w:style w:type="paragraph" w:styleId="Subtitle">
    <w:name w:val="Subtitle"/>
    <w:basedOn w:val="Normal"/>
    <w:next w:val="Normal"/>
    <w:link w:val="SubtitleChar"/>
    <w:uiPriority w:val="11"/>
    <w:qFormat/>
    <w:rsid w:val="007540E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7540E4"/>
    <w:rPr>
      <w:rFonts w:asciiTheme="majorHAnsi" w:eastAsiaTheme="majorEastAsia" w:hAnsiTheme="majorHAnsi" w:cstheme="majorBidi"/>
      <w:i/>
      <w:iCs/>
      <w:color w:val="4F81BD" w:themeColor="accent1"/>
      <w:spacing w:val="15"/>
      <w:szCs w:val="24"/>
      <w:lang w:eastAsia="en-US"/>
    </w:rPr>
  </w:style>
  <w:style w:type="paragraph" w:styleId="TOC2">
    <w:name w:val="toc 2"/>
    <w:basedOn w:val="Normal"/>
    <w:next w:val="Normal"/>
    <w:autoRedefine/>
    <w:uiPriority w:val="39"/>
    <w:unhideWhenUsed/>
    <w:rsid w:val="00CE03AE"/>
    <w:pPr>
      <w:tabs>
        <w:tab w:val="clear" w:pos="720"/>
        <w:tab w:val="clear" w:pos="1440"/>
        <w:tab w:val="clear" w:pos="2160"/>
        <w:tab w:val="clear" w:pos="2880"/>
        <w:tab w:val="clear" w:pos="4680"/>
        <w:tab w:val="clear" w:pos="5400"/>
        <w:tab w:val="clear" w:pos="9000"/>
      </w:tabs>
      <w:spacing w:after="100"/>
      <w:ind w:left="240"/>
    </w:pPr>
  </w:style>
  <w:style w:type="paragraph" w:styleId="TOC3">
    <w:name w:val="toc 3"/>
    <w:basedOn w:val="Normal"/>
    <w:next w:val="Normal"/>
    <w:autoRedefine/>
    <w:uiPriority w:val="39"/>
    <w:unhideWhenUsed/>
    <w:rsid w:val="00440DE1"/>
    <w:pPr>
      <w:tabs>
        <w:tab w:val="clear" w:pos="720"/>
        <w:tab w:val="clear" w:pos="1440"/>
        <w:tab w:val="clear" w:pos="2160"/>
        <w:tab w:val="clear" w:pos="2880"/>
        <w:tab w:val="clear" w:pos="4680"/>
        <w:tab w:val="clear" w:pos="5400"/>
        <w:tab w:val="clear" w:pos="9000"/>
      </w:tabs>
      <w:spacing w:after="100"/>
      <w:ind w:left="480"/>
    </w:pPr>
  </w:style>
  <w:style w:type="table" w:styleId="TableGrid">
    <w:name w:val="Table Grid"/>
    <w:basedOn w:val="TableNormal"/>
    <w:rsid w:val="00BF6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B40F4"/>
    <w:rPr>
      <w:color w:val="800080" w:themeColor="followedHyperlink"/>
      <w:u w:val="single"/>
    </w:rPr>
  </w:style>
  <w:style w:type="character" w:styleId="Strong">
    <w:name w:val="Strong"/>
    <w:basedOn w:val="DefaultParagraphFont"/>
    <w:uiPriority w:val="22"/>
    <w:qFormat/>
    <w:rsid w:val="00A908E9"/>
    <w:rPr>
      <w:b/>
      <w:bCs/>
    </w:rPr>
  </w:style>
  <w:style w:type="character" w:customStyle="1" w:styleId="fieldvalue1">
    <w:name w:val="fieldvalue1"/>
    <w:basedOn w:val="DefaultParagraphFont"/>
    <w:rsid w:val="00A908E9"/>
  </w:style>
  <w:style w:type="character" w:customStyle="1" w:styleId="st1">
    <w:name w:val="st1"/>
    <w:basedOn w:val="DefaultParagraphFont"/>
    <w:rsid w:val="009E09C7"/>
  </w:style>
  <w:style w:type="character" w:styleId="PageNumber">
    <w:name w:val="page number"/>
    <w:basedOn w:val="DefaultParagraphFont"/>
    <w:rsid w:val="008520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7E5"/>
    <w:pPr>
      <w:tabs>
        <w:tab w:val="left" w:pos="720"/>
        <w:tab w:val="left" w:pos="1440"/>
        <w:tab w:val="left" w:pos="2160"/>
        <w:tab w:val="left" w:pos="2880"/>
        <w:tab w:val="left" w:pos="4680"/>
        <w:tab w:val="left" w:pos="5400"/>
        <w:tab w:val="right" w:pos="9000"/>
      </w:tabs>
      <w:spacing w:line="240" w:lineRule="atLeast"/>
    </w:pPr>
    <w:rPr>
      <w:rFonts w:cs="Arial"/>
      <w:lang w:eastAsia="en-US"/>
    </w:rPr>
  </w:style>
  <w:style w:type="paragraph" w:styleId="Heading1">
    <w:name w:val="heading 1"/>
    <w:aliases w:val="Outline1"/>
    <w:basedOn w:val="Normal"/>
    <w:next w:val="Normal"/>
    <w:qFormat/>
    <w:rsid w:val="009C52BD"/>
    <w:pPr>
      <w:outlineLvl w:val="0"/>
    </w:pPr>
    <w:rPr>
      <w:b/>
      <w:color w:val="1F497D" w:themeColor="text2"/>
      <w:kern w:val="24"/>
    </w:rPr>
  </w:style>
  <w:style w:type="paragraph" w:styleId="Heading2">
    <w:name w:val="heading 2"/>
    <w:aliases w:val="Outline2"/>
    <w:basedOn w:val="Normal"/>
    <w:next w:val="Normal"/>
    <w:qFormat/>
    <w:rsid w:val="00B37DDE"/>
    <w:pPr>
      <w:outlineLvl w:val="1"/>
    </w:pPr>
    <w:rPr>
      <w:i/>
      <w:kern w:val="24"/>
    </w:rPr>
  </w:style>
  <w:style w:type="paragraph" w:styleId="Heading3">
    <w:name w:val="heading 3"/>
    <w:aliases w:val="Outline3"/>
    <w:basedOn w:val="Normal"/>
    <w:next w:val="Normal"/>
    <w:qFormat/>
    <w:rsid w:val="00440DE1"/>
    <w:pPr>
      <w:tabs>
        <w:tab w:val="clear" w:pos="720"/>
      </w:tabs>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ListParagraph">
    <w:name w:val="List Paragraph"/>
    <w:basedOn w:val="Normal"/>
    <w:uiPriority w:val="34"/>
    <w:qFormat/>
    <w:rsid w:val="00BE47E5"/>
    <w:pPr>
      <w:ind w:left="720"/>
      <w:contextualSpacing/>
    </w:pPr>
  </w:style>
  <w:style w:type="character" w:styleId="Hyperlink">
    <w:name w:val="Hyperlink"/>
    <w:uiPriority w:val="99"/>
    <w:rsid w:val="008A1ABC"/>
    <w:rPr>
      <w:color w:val="0000FF"/>
      <w:u w:val="single"/>
    </w:rPr>
  </w:style>
  <w:style w:type="paragraph" w:styleId="FootnoteText">
    <w:name w:val="footnote text"/>
    <w:basedOn w:val="Normal"/>
    <w:link w:val="FootnoteTextChar"/>
    <w:rsid w:val="008A1ABC"/>
    <w:rPr>
      <w:sz w:val="20"/>
    </w:rPr>
  </w:style>
  <w:style w:type="character" w:customStyle="1" w:styleId="FootnoteTextChar">
    <w:name w:val="Footnote Text Char"/>
    <w:basedOn w:val="DefaultParagraphFont"/>
    <w:link w:val="FootnoteText"/>
    <w:rsid w:val="008A1ABC"/>
    <w:rPr>
      <w:rFonts w:cs="Arial"/>
      <w:sz w:val="20"/>
      <w:lang w:eastAsia="en-US"/>
    </w:rPr>
  </w:style>
  <w:style w:type="character" w:styleId="FootnoteReference">
    <w:name w:val="footnote reference"/>
    <w:rsid w:val="008A1ABC"/>
    <w:rPr>
      <w:vertAlign w:val="superscript"/>
    </w:rPr>
  </w:style>
  <w:style w:type="character" w:customStyle="1" w:styleId="HeaderChar">
    <w:name w:val="Header Char"/>
    <w:link w:val="Header"/>
    <w:uiPriority w:val="99"/>
    <w:rsid w:val="008A1ABC"/>
    <w:rPr>
      <w:rFonts w:cs="Arial"/>
      <w:lang w:eastAsia="en-US"/>
    </w:rPr>
  </w:style>
  <w:style w:type="character" w:customStyle="1" w:styleId="FooterChar">
    <w:name w:val="Footer Char"/>
    <w:link w:val="Footer"/>
    <w:uiPriority w:val="99"/>
    <w:rsid w:val="008A1ABC"/>
    <w:rPr>
      <w:rFonts w:cs="Arial"/>
      <w:lang w:eastAsia="en-US"/>
    </w:rPr>
  </w:style>
  <w:style w:type="paragraph" w:styleId="Title">
    <w:name w:val="Title"/>
    <w:basedOn w:val="Normal"/>
    <w:link w:val="TitleChar"/>
    <w:uiPriority w:val="99"/>
    <w:qFormat/>
    <w:rsid w:val="00B37DDE"/>
    <w:pPr>
      <w:ind w:left="1440" w:hanging="1440"/>
      <w:jc w:val="center"/>
    </w:pPr>
    <w:rPr>
      <w:rFonts w:cs="Times New Roman"/>
      <w:b/>
      <w:sz w:val="28"/>
      <w:lang w:eastAsia="en-GB"/>
    </w:rPr>
  </w:style>
  <w:style w:type="character" w:customStyle="1" w:styleId="TitleChar">
    <w:name w:val="Title Char"/>
    <w:basedOn w:val="DefaultParagraphFont"/>
    <w:link w:val="Title"/>
    <w:uiPriority w:val="99"/>
    <w:rsid w:val="00B37DDE"/>
    <w:rPr>
      <w:b/>
      <w:sz w:val="28"/>
    </w:rPr>
  </w:style>
  <w:style w:type="paragraph" w:styleId="BalloonText">
    <w:name w:val="Balloon Text"/>
    <w:basedOn w:val="Normal"/>
    <w:link w:val="BalloonTextChar"/>
    <w:semiHidden/>
    <w:unhideWhenUsed/>
    <w:rsid w:val="002376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654"/>
    <w:rPr>
      <w:rFonts w:ascii="Tahoma" w:hAnsi="Tahoma" w:cs="Tahoma"/>
      <w:sz w:val="16"/>
      <w:szCs w:val="16"/>
      <w:lang w:eastAsia="en-US"/>
    </w:rPr>
  </w:style>
  <w:style w:type="character" w:styleId="CommentReference">
    <w:name w:val="annotation reference"/>
    <w:basedOn w:val="DefaultParagraphFont"/>
    <w:semiHidden/>
    <w:unhideWhenUsed/>
    <w:rsid w:val="00237654"/>
    <w:rPr>
      <w:sz w:val="16"/>
      <w:szCs w:val="16"/>
    </w:rPr>
  </w:style>
  <w:style w:type="paragraph" w:styleId="CommentText">
    <w:name w:val="annotation text"/>
    <w:basedOn w:val="Normal"/>
    <w:link w:val="CommentTextChar"/>
    <w:semiHidden/>
    <w:unhideWhenUsed/>
    <w:rsid w:val="00237654"/>
    <w:pPr>
      <w:spacing w:line="240" w:lineRule="auto"/>
    </w:pPr>
    <w:rPr>
      <w:sz w:val="20"/>
    </w:rPr>
  </w:style>
  <w:style w:type="character" w:customStyle="1" w:styleId="CommentTextChar">
    <w:name w:val="Comment Text Char"/>
    <w:basedOn w:val="DefaultParagraphFont"/>
    <w:link w:val="CommentText"/>
    <w:uiPriority w:val="99"/>
    <w:semiHidden/>
    <w:rsid w:val="00237654"/>
    <w:rPr>
      <w:rFonts w:cs="Arial"/>
      <w:sz w:val="20"/>
      <w:lang w:eastAsia="en-US"/>
    </w:rPr>
  </w:style>
  <w:style w:type="paragraph" w:styleId="CommentSubject">
    <w:name w:val="annotation subject"/>
    <w:basedOn w:val="CommentText"/>
    <w:next w:val="CommentText"/>
    <w:link w:val="CommentSubjectChar"/>
    <w:semiHidden/>
    <w:unhideWhenUsed/>
    <w:rsid w:val="00237654"/>
    <w:rPr>
      <w:b/>
      <w:bCs/>
    </w:rPr>
  </w:style>
  <w:style w:type="character" w:customStyle="1" w:styleId="CommentSubjectChar">
    <w:name w:val="Comment Subject Char"/>
    <w:basedOn w:val="CommentTextChar"/>
    <w:link w:val="CommentSubject"/>
    <w:uiPriority w:val="99"/>
    <w:semiHidden/>
    <w:rsid w:val="00237654"/>
    <w:rPr>
      <w:rFonts w:cs="Arial"/>
      <w:b/>
      <w:bCs/>
      <w:sz w:val="20"/>
      <w:lang w:eastAsia="en-US"/>
    </w:rPr>
  </w:style>
  <w:style w:type="paragraph" w:styleId="NormalWeb">
    <w:name w:val="Normal (Web)"/>
    <w:basedOn w:val="Normal"/>
    <w:uiPriority w:val="99"/>
    <w:semiHidden/>
    <w:unhideWhenUsed/>
    <w:rsid w:val="008E5E2A"/>
    <w:pPr>
      <w:tabs>
        <w:tab w:val="clear" w:pos="720"/>
        <w:tab w:val="clear" w:pos="1440"/>
        <w:tab w:val="clear" w:pos="2160"/>
        <w:tab w:val="clear" w:pos="2880"/>
        <w:tab w:val="clear" w:pos="4680"/>
        <w:tab w:val="clear" w:pos="5400"/>
        <w:tab w:val="clear" w:pos="9000"/>
      </w:tabs>
      <w:spacing w:before="100" w:beforeAutospacing="1" w:after="100" w:afterAutospacing="1" w:line="240" w:lineRule="auto"/>
    </w:pPr>
    <w:rPr>
      <w:rFonts w:ascii="Times New Roman" w:eastAsiaTheme="minorEastAsia" w:hAnsi="Times New Roman" w:cs="Times New Roman"/>
      <w:szCs w:val="24"/>
      <w:lang w:eastAsia="en-GB"/>
    </w:rPr>
  </w:style>
  <w:style w:type="paragraph" w:styleId="EndnoteText">
    <w:name w:val="endnote text"/>
    <w:basedOn w:val="Normal"/>
    <w:link w:val="EndnoteTextChar"/>
    <w:uiPriority w:val="99"/>
    <w:semiHidden/>
    <w:unhideWhenUsed/>
    <w:rsid w:val="00D560C2"/>
    <w:pPr>
      <w:spacing w:line="240" w:lineRule="auto"/>
    </w:pPr>
    <w:rPr>
      <w:sz w:val="20"/>
    </w:rPr>
  </w:style>
  <w:style w:type="character" w:customStyle="1" w:styleId="EndnoteTextChar">
    <w:name w:val="Endnote Text Char"/>
    <w:basedOn w:val="DefaultParagraphFont"/>
    <w:link w:val="EndnoteText"/>
    <w:uiPriority w:val="99"/>
    <w:semiHidden/>
    <w:rsid w:val="00D560C2"/>
    <w:rPr>
      <w:rFonts w:cs="Arial"/>
      <w:sz w:val="20"/>
      <w:lang w:eastAsia="en-US"/>
    </w:rPr>
  </w:style>
  <w:style w:type="character" w:styleId="EndnoteReference">
    <w:name w:val="endnote reference"/>
    <w:basedOn w:val="DefaultParagraphFont"/>
    <w:uiPriority w:val="99"/>
    <w:semiHidden/>
    <w:unhideWhenUsed/>
    <w:rsid w:val="00D560C2"/>
    <w:rPr>
      <w:vertAlign w:val="superscript"/>
    </w:rPr>
  </w:style>
  <w:style w:type="paragraph" w:styleId="TOCHeading">
    <w:name w:val="TOC Heading"/>
    <w:basedOn w:val="Heading1"/>
    <w:next w:val="Normal"/>
    <w:uiPriority w:val="39"/>
    <w:semiHidden/>
    <w:unhideWhenUsed/>
    <w:qFormat/>
    <w:rsid w:val="007540E4"/>
    <w:pPr>
      <w:keepNext/>
      <w:keepLines/>
      <w:tabs>
        <w:tab w:val="clear" w:pos="720"/>
        <w:tab w:val="clear" w:pos="1440"/>
        <w:tab w:val="clear" w:pos="2160"/>
        <w:tab w:val="clear" w:pos="2880"/>
        <w:tab w:val="clear" w:pos="4680"/>
        <w:tab w:val="clear" w:pos="5400"/>
        <w:tab w:val="clear" w:pos="9000"/>
      </w:tabs>
      <w:spacing w:before="480" w:line="276" w:lineRule="auto"/>
      <w:outlineLvl w:val="9"/>
    </w:pPr>
    <w:rPr>
      <w:rFonts w:asciiTheme="majorHAnsi" w:eastAsiaTheme="majorEastAsia" w:hAnsiTheme="majorHAnsi" w:cstheme="majorBidi"/>
      <w:b w:val="0"/>
      <w:bCs/>
      <w:color w:val="365F91" w:themeColor="accent1" w:themeShade="BF"/>
      <w:kern w:val="0"/>
      <w:sz w:val="28"/>
      <w:szCs w:val="28"/>
      <w:lang w:val="en-US" w:eastAsia="ja-JP"/>
    </w:rPr>
  </w:style>
  <w:style w:type="paragraph" w:styleId="TOC1">
    <w:name w:val="toc 1"/>
    <w:basedOn w:val="Normal"/>
    <w:next w:val="Normal"/>
    <w:autoRedefine/>
    <w:uiPriority w:val="39"/>
    <w:unhideWhenUsed/>
    <w:rsid w:val="007540E4"/>
    <w:pPr>
      <w:tabs>
        <w:tab w:val="clear" w:pos="720"/>
        <w:tab w:val="clear" w:pos="1440"/>
        <w:tab w:val="clear" w:pos="2160"/>
        <w:tab w:val="clear" w:pos="2880"/>
        <w:tab w:val="clear" w:pos="4680"/>
        <w:tab w:val="clear" w:pos="5400"/>
        <w:tab w:val="clear" w:pos="9000"/>
      </w:tabs>
      <w:spacing w:after="100"/>
    </w:pPr>
  </w:style>
  <w:style w:type="paragraph" w:styleId="Subtitle">
    <w:name w:val="Subtitle"/>
    <w:basedOn w:val="Normal"/>
    <w:next w:val="Normal"/>
    <w:link w:val="SubtitleChar"/>
    <w:uiPriority w:val="11"/>
    <w:qFormat/>
    <w:rsid w:val="007540E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7540E4"/>
    <w:rPr>
      <w:rFonts w:asciiTheme="majorHAnsi" w:eastAsiaTheme="majorEastAsia" w:hAnsiTheme="majorHAnsi" w:cstheme="majorBidi"/>
      <w:i/>
      <w:iCs/>
      <w:color w:val="4F81BD" w:themeColor="accent1"/>
      <w:spacing w:val="15"/>
      <w:szCs w:val="24"/>
      <w:lang w:eastAsia="en-US"/>
    </w:rPr>
  </w:style>
  <w:style w:type="paragraph" w:styleId="TOC2">
    <w:name w:val="toc 2"/>
    <w:basedOn w:val="Normal"/>
    <w:next w:val="Normal"/>
    <w:autoRedefine/>
    <w:uiPriority w:val="39"/>
    <w:unhideWhenUsed/>
    <w:rsid w:val="00CE03AE"/>
    <w:pPr>
      <w:tabs>
        <w:tab w:val="clear" w:pos="720"/>
        <w:tab w:val="clear" w:pos="1440"/>
        <w:tab w:val="clear" w:pos="2160"/>
        <w:tab w:val="clear" w:pos="2880"/>
        <w:tab w:val="clear" w:pos="4680"/>
        <w:tab w:val="clear" w:pos="5400"/>
        <w:tab w:val="clear" w:pos="9000"/>
      </w:tabs>
      <w:spacing w:after="100"/>
      <w:ind w:left="240"/>
    </w:pPr>
  </w:style>
  <w:style w:type="paragraph" w:styleId="TOC3">
    <w:name w:val="toc 3"/>
    <w:basedOn w:val="Normal"/>
    <w:next w:val="Normal"/>
    <w:autoRedefine/>
    <w:uiPriority w:val="39"/>
    <w:unhideWhenUsed/>
    <w:rsid w:val="00440DE1"/>
    <w:pPr>
      <w:tabs>
        <w:tab w:val="clear" w:pos="720"/>
        <w:tab w:val="clear" w:pos="1440"/>
        <w:tab w:val="clear" w:pos="2160"/>
        <w:tab w:val="clear" w:pos="2880"/>
        <w:tab w:val="clear" w:pos="4680"/>
        <w:tab w:val="clear" w:pos="5400"/>
        <w:tab w:val="clear" w:pos="9000"/>
      </w:tabs>
      <w:spacing w:after="100"/>
      <w:ind w:left="480"/>
    </w:pPr>
  </w:style>
  <w:style w:type="table" w:styleId="TableGrid">
    <w:name w:val="Table Grid"/>
    <w:basedOn w:val="TableNormal"/>
    <w:rsid w:val="00BF6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B40F4"/>
    <w:rPr>
      <w:color w:val="800080" w:themeColor="followedHyperlink"/>
      <w:u w:val="single"/>
    </w:rPr>
  </w:style>
  <w:style w:type="character" w:styleId="Strong">
    <w:name w:val="Strong"/>
    <w:basedOn w:val="DefaultParagraphFont"/>
    <w:uiPriority w:val="22"/>
    <w:qFormat/>
    <w:rsid w:val="00A908E9"/>
    <w:rPr>
      <w:b/>
      <w:bCs/>
    </w:rPr>
  </w:style>
  <w:style w:type="character" w:customStyle="1" w:styleId="fieldvalue1">
    <w:name w:val="fieldvalue1"/>
    <w:basedOn w:val="DefaultParagraphFont"/>
    <w:rsid w:val="00A908E9"/>
  </w:style>
  <w:style w:type="character" w:customStyle="1" w:styleId="st1">
    <w:name w:val="st1"/>
    <w:basedOn w:val="DefaultParagraphFont"/>
    <w:rsid w:val="009E09C7"/>
  </w:style>
  <w:style w:type="character" w:styleId="PageNumber">
    <w:name w:val="page number"/>
    <w:basedOn w:val="DefaultParagraphFont"/>
    <w:rsid w:val="00852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604584">
      <w:bodyDiv w:val="1"/>
      <w:marLeft w:val="0"/>
      <w:marRight w:val="0"/>
      <w:marTop w:val="0"/>
      <w:marBottom w:val="0"/>
      <w:divBdr>
        <w:top w:val="none" w:sz="0" w:space="0" w:color="auto"/>
        <w:left w:val="none" w:sz="0" w:space="0" w:color="auto"/>
        <w:bottom w:val="none" w:sz="0" w:space="0" w:color="auto"/>
        <w:right w:val="none" w:sz="0" w:space="0" w:color="auto"/>
      </w:divBdr>
      <w:divsChild>
        <w:div w:id="119885559">
          <w:marLeft w:val="547"/>
          <w:marRight w:val="0"/>
          <w:marTop w:val="0"/>
          <w:marBottom w:val="0"/>
          <w:divBdr>
            <w:top w:val="none" w:sz="0" w:space="0" w:color="auto"/>
            <w:left w:val="none" w:sz="0" w:space="0" w:color="auto"/>
            <w:bottom w:val="none" w:sz="0" w:space="0" w:color="auto"/>
            <w:right w:val="none" w:sz="0" w:space="0" w:color="auto"/>
          </w:divBdr>
        </w:div>
        <w:div w:id="337273898">
          <w:marLeft w:val="1296"/>
          <w:marRight w:val="0"/>
          <w:marTop w:val="0"/>
          <w:marBottom w:val="0"/>
          <w:divBdr>
            <w:top w:val="none" w:sz="0" w:space="0" w:color="auto"/>
            <w:left w:val="none" w:sz="0" w:space="0" w:color="auto"/>
            <w:bottom w:val="none" w:sz="0" w:space="0" w:color="auto"/>
            <w:right w:val="none" w:sz="0" w:space="0" w:color="auto"/>
          </w:divBdr>
        </w:div>
        <w:div w:id="379866467">
          <w:marLeft w:val="1296"/>
          <w:marRight w:val="0"/>
          <w:marTop w:val="0"/>
          <w:marBottom w:val="0"/>
          <w:divBdr>
            <w:top w:val="none" w:sz="0" w:space="0" w:color="auto"/>
            <w:left w:val="none" w:sz="0" w:space="0" w:color="auto"/>
            <w:bottom w:val="none" w:sz="0" w:space="0" w:color="auto"/>
            <w:right w:val="none" w:sz="0" w:space="0" w:color="auto"/>
          </w:divBdr>
        </w:div>
        <w:div w:id="1609266469">
          <w:marLeft w:val="1296"/>
          <w:marRight w:val="0"/>
          <w:marTop w:val="0"/>
          <w:marBottom w:val="0"/>
          <w:divBdr>
            <w:top w:val="none" w:sz="0" w:space="0" w:color="auto"/>
            <w:left w:val="none" w:sz="0" w:space="0" w:color="auto"/>
            <w:bottom w:val="none" w:sz="0" w:space="0" w:color="auto"/>
            <w:right w:val="none" w:sz="0" w:space="0" w:color="auto"/>
          </w:divBdr>
        </w:div>
        <w:div w:id="1750039494">
          <w:marLeft w:val="1296"/>
          <w:marRight w:val="0"/>
          <w:marTop w:val="0"/>
          <w:marBottom w:val="0"/>
          <w:divBdr>
            <w:top w:val="none" w:sz="0" w:space="0" w:color="auto"/>
            <w:left w:val="none" w:sz="0" w:space="0" w:color="auto"/>
            <w:bottom w:val="none" w:sz="0" w:space="0" w:color="auto"/>
            <w:right w:val="none" w:sz="0" w:space="0" w:color="auto"/>
          </w:divBdr>
        </w:div>
        <w:div w:id="1974945790">
          <w:marLeft w:val="1296"/>
          <w:marRight w:val="0"/>
          <w:marTop w:val="0"/>
          <w:marBottom w:val="0"/>
          <w:divBdr>
            <w:top w:val="none" w:sz="0" w:space="0" w:color="auto"/>
            <w:left w:val="none" w:sz="0" w:space="0" w:color="auto"/>
            <w:bottom w:val="none" w:sz="0" w:space="0" w:color="auto"/>
            <w:right w:val="none" w:sz="0" w:space="0" w:color="auto"/>
          </w:divBdr>
        </w:div>
      </w:divsChild>
    </w:div>
    <w:div w:id="908613757">
      <w:bodyDiv w:val="1"/>
      <w:marLeft w:val="0"/>
      <w:marRight w:val="0"/>
      <w:marTop w:val="0"/>
      <w:marBottom w:val="0"/>
      <w:divBdr>
        <w:top w:val="none" w:sz="0" w:space="0" w:color="auto"/>
        <w:left w:val="none" w:sz="0" w:space="0" w:color="auto"/>
        <w:bottom w:val="none" w:sz="0" w:space="0" w:color="auto"/>
        <w:right w:val="none" w:sz="0" w:space="0" w:color="auto"/>
      </w:divBdr>
    </w:div>
    <w:div w:id="1139033269">
      <w:bodyDiv w:val="1"/>
      <w:marLeft w:val="0"/>
      <w:marRight w:val="0"/>
      <w:marTop w:val="0"/>
      <w:marBottom w:val="0"/>
      <w:divBdr>
        <w:top w:val="none" w:sz="0" w:space="0" w:color="auto"/>
        <w:left w:val="none" w:sz="0" w:space="0" w:color="auto"/>
        <w:bottom w:val="none" w:sz="0" w:space="0" w:color="auto"/>
        <w:right w:val="none" w:sz="0" w:space="0" w:color="auto"/>
      </w:divBdr>
    </w:div>
    <w:div w:id="2079356405">
      <w:bodyDiv w:val="1"/>
      <w:marLeft w:val="0"/>
      <w:marRight w:val="0"/>
      <w:marTop w:val="0"/>
      <w:marBottom w:val="0"/>
      <w:divBdr>
        <w:top w:val="none" w:sz="0" w:space="0" w:color="auto"/>
        <w:left w:val="none" w:sz="0" w:space="0" w:color="auto"/>
        <w:bottom w:val="none" w:sz="0" w:space="0" w:color="auto"/>
        <w:right w:val="none" w:sz="0" w:space="0" w:color="auto"/>
      </w:divBdr>
    </w:div>
    <w:div w:id="208197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otland.gov.uk/Topics/Government/ProgrammeProjectDelivery/IAOverview" TargetMode="External"/><Relationship Id="rId18" Type="http://schemas.openxmlformats.org/officeDocument/2006/relationships/header" Target="header3.xml"/><Relationship Id="rId26" Type="http://schemas.openxmlformats.org/officeDocument/2006/relationships/image" Target="media/image6.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1111.vsdx"/><Relationship Id="rId34"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hyperlink" Target="http://www.scotland.gov.uk/Publications/2012/09/6272" TargetMode="External"/><Relationship Id="rId17" Type="http://schemas.openxmlformats.org/officeDocument/2006/relationships/header" Target="header2.xml"/><Relationship Id="rId25" Type="http://schemas.openxmlformats.org/officeDocument/2006/relationships/package" Target="embeddings/Microsoft_Visio_Drawing3333.vsdx"/><Relationship Id="rId33" Type="http://schemas.openxmlformats.org/officeDocument/2006/relationships/header" Target="header5.xml"/><Relationship Id="rId38" Type="http://schemas.openxmlformats.org/officeDocument/2006/relationships/hyperlink" Target="mailto:PPM-CoE@scotland.gsi.gov.uk"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5.emf"/><Relationship Id="rId32" Type="http://schemas.openxmlformats.org/officeDocument/2006/relationships/package" Target="embeddings/Microsoft_Excel_Worksheet5.xlsx"/><Relationship Id="rId37" Type="http://schemas.openxmlformats.org/officeDocument/2006/relationships/hyperlink" Target="mailto:PPM-CoE@scotland.gsi.gov.uk"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package" Target="embeddings/Microsoft_Visio_Drawing2222.vsdx"/><Relationship Id="rId28" Type="http://schemas.openxmlformats.org/officeDocument/2006/relationships/header" Target="header4.xml"/><Relationship Id="rId36" Type="http://schemas.openxmlformats.org/officeDocument/2006/relationships/image" Target="media/image9.jpeg"/><Relationship Id="rId10" Type="http://schemas.openxmlformats.org/officeDocument/2006/relationships/hyperlink" Target="http://www.google.co.uk/url?sa=i&amp;rct=j&amp;q=&amp;esrc=s&amp;frm=1&amp;source=images&amp;cd=&amp;cad=rja&amp;docid=n3vES6HTiGFzgM&amp;tbnid=sCoCHJma8tHYfM:&amp;ved=0CAUQjRw&amp;url=http://commons.wikimedia.org/wiki/File:Scottish_Government_logo.svg&amp;ei=Q7J3Uv3zEIyX0QWqqIDwDA&amp;bvm=bv.55819444,d.d2k&amp;psig=AFQjCNFflRSDVnw1msNKsxpJGVhyX46FRg&amp;ust=1383662521081381" TargetMode="External"/><Relationship Id="rId19" Type="http://schemas.openxmlformats.org/officeDocument/2006/relationships/hyperlink" Target="http://www.scotland.gov.uk/Topics/Government/ProgrammeProjectDelivery/Template/IATemplates/RPA" TargetMode="External"/><Relationship Id="rId31"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cotland.gov.uk/Topics/Government/Finance/spfm/majinvest" TargetMode="External"/><Relationship Id="rId22" Type="http://schemas.openxmlformats.org/officeDocument/2006/relationships/image" Target="media/image4.emf"/><Relationship Id="rId27" Type="http://schemas.openxmlformats.org/officeDocument/2006/relationships/package" Target="embeddings/Microsoft_Visio_Drawing4444.vsdx"/><Relationship Id="rId30" Type="http://schemas.openxmlformats.org/officeDocument/2006/relationships/hyperlink" Target="http://www.scotland.gov.uk/Publications/2013/02/8258" TargetMode="External"/><Relationship Id="rId35" Type="http://schemas.openxmlformats.org/officeDocument/2006/relationships/package" Target="embeddings/Microsoft_Excel_Worksheet6.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59152-0A4F-445C-8C4D-E9CF5E0C9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8493</Words>
  <Characters>48412</Characters>
  <Application>Microsoft Office Word</Application>
  <DocSecurity>4</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56792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u417373</dc:creator>
  <cp:lastModifiedBy>n330048</cp:lastModifiedBy>
  <cp:revision>2</cp:revision>
  <cp:lastPrinted>2015-03-10T15:18:00Z</cp:lastPrinted>
  <dcterms:created xsi:type="dcterms:W3CDTF">2015-03-31T13:20:00Z</dcterms:created>
  <dcterms:modified xsi:type="dcterms:W3CDTF">2015-03-31T13:20:00Z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A10125000</vt:lpwstr>
  </property>
  <property fmtid="{D5CDD505-2E9C-101B-9397-08002B2CF9AE}" pid="4" name="Objective-Title">
    <vt:lpwstr>ISIB Meeting 22 - 18 February 2015 - ISIB(14)28 - ICT Assurance Framework - Annex A</vt:lpwstr>
  </property>
  <property fmtid="{D5CDD505-2E9C-101B-9397-08002B2CF9AE}" pid="5" name="Objective-Comment">
    <vt:lpwstr>
    </vt:lpwstr>
  </property>
  <property fmtid="{D5CDD505-2E9C-101B-9397-08002B2CF9AE}" pid="6" name="Objective-CreationStamp">
    <vt:filetime>2015-01-15T13:19:36Z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2015-02-13T15:55:59Z</vt:filetime>
  </property>
  <property fmtid="{D5CDD505-2E9C-101B-9397-08002B2CF9AE}" pid="10" name="Objective-ModificationStamp">
    <vt:filetime>2015-02-13T16:36:30Z</vt:filetime>
  </property>
  <property fmtid="{D5CDD505-2E9C-101B-9397-08002B2CF9AE}" pid="11" name="Objective-Owner">
    <vt:lpwstr>Marquis, Jonathan J (u204747)</vt:lpwstr>
  </property>
  <property fmtid="{D5CDD505-2E9C-101B-9397-08002B2CF9AE}" pid="12" name="Objective-Path">
    <vt:lpwstr>Objective Global Folder:SG File Plan:Information and communication:Information technology:General:Committees and groups: Information technology - general:Information Systems Investment Board (ISIB) - Papers and minutes: 2011-:</vt:lpwstr>
  </property>
  <property fmtid="{D5CDD505-2E9C-101B-9397-08002B2CF9AE}" pid="13" name="Objective-Parent">
    <vt:lpwstr>Information Systems Investment Board (ISIB) - Papers and minutes: 2011-</vt:lpwstr>
  </property>
  <property fmtid="{D5CDD505-2E9C-101B-9397-08002B2CF9AE}" pid="14" name="Objective-State">
    <vt:lpwstr>Published</vt:lpwstr>
  </property>
  <property fmtid="{D5CDD505-2E9C-101B-9397-08002B2CF9AE}" pid="15" name="Objective-Version">
    <vt:lpwstr>2.0</vt:lpwstr>
  </property>
  <property fmtid="{D5CDD505-2E9C-101B-9397-08002B2CF9AE}" pid="16" name="Objective-VersionNumber">
    <vt:i4>10</vt:i4>
  </property>
  <property fmtid="{D5CDD505-2E9C-101B-9397-08002B2CF9AE}" pid="17" name="Objective-VersionComment">
    <vt:lpwstr>creating version 2</vt:lpwstr>
  </property>
  <property fmtid="{D5CDD505-2E9C-101B-9397-08002B2CF9AE}" pid="18" name="Objective-FileNumber">
    <vt:lpwstr>
    </vt:lpwstr>
  </property>
  <property fmtid="{D5CDD505-2E9C-101B-9397-08002B2CF9AE}" pid="19" name="Objective-Classification">
    <vt:lpwstr>[Inherited - Not Protectively Marked]</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ies>
</file>